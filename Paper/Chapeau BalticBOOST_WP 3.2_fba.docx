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455DA3" w14:textId="77777777" w:rsidR="00ED3035" w:rsidRDefault="00ED3035" w:rsidP="00ED3035">
      <w:pPr>
        <w:rPr>
          <w:lang w:val="en-US"/>
        </w:rPr>
      </w:pPr>
    </w:p>
    <w:p w14:paraId="5426299A" w14:textId="77777777" w:rsidR="00ED3035" w:rsidRDefault="00CA2EEC" w:rsidP="0091748D">
      <w:pPr>
        <w:pStyle w:val="Heading2"/>
        <w:rPr>
          <w:lang w:val="en-US"/>
        </w:rPr>
      </w:pPr>
      <w:r>
        <w:rPr>
          <w:lang w:val="en-US"/>
        </w:rPr>
        <w:t>The BalticBOOST Fisheries Impact Evaluation Tool</w:t>
      </w:r>
    </w:p>
    <w:p w14:paraId="5716EEA8" w14:textId="77777777" w:rsidR="00ED3035" w:rsidRDefault="00ED3035" w:rsidP="00ED3035">
      <w:pPr>
        <w:rPr>
          <w:lang w:val="en-US"/>
        </w:rPr>
      </w:pPr>
    </w:p>
    <w:p w14:paraId="6B795607" w14:textId="05B9DFB6" w:rsidR="0056419C" w:rsidRDefault="0056419C" w:rsidP="00ED3035">
      <w:pPr>
        <w:rPr>
          <w:lang w:val="en-US"/>
        </w:rPr>
      </w:pPr>
      <w:r>
        <w:rPr>
          <w:lang w:val="en-US"/>
        </w:rPr>
        <w:t xml:space="preserve">The </w:t>
      </w:r>
      <w:r w:rsidRPr="0056419C">
        <w:rPr>
          <w:lang w:val="en-US"/>
        </w:rPr>
        <w:t>BalticBOOST Fisheries Impact Evaluation Tool</w:t>
      </w:r>
      <w:r>
        <w:rPr>
          <w:lang w:val="en-US"/>
        </w:rPr>
        <w:t xml:space="preserve"> is a tool that allows users to:</w:t>
      </w:r>
    </w:p>
    <w:p w14:paraId="544BAB1F" w14:textId="77777777" w:rsidR="0056419C" w:rsidRDefault="0056419C" w:rsidP="0056419C">
      <w:pPr>
        <w:pStyle w:val="ListParagraph"/>
        <w:numPr>
          <w:ilvl w:val="0"/>
          <w:numId w:val="1"/>
        </w:numPr>
        <w:rPr>
          <w:lang w:val="en-US"/>
        </w:rPr>
      </w:pPr>
      <w:r>
        <w:rPr>
          <w:lang w:val="en-US"/>
        </w:rPr>
        <w:t>C</w:t>
      </w:r>
      <w:r w:rsidR="0091748D" w:rsidRPr="0056419C">
        <w:rPr>
          <w:lang w:val="en-US"/>
        </w:rPr>
        <w:t>alculate pressure</w:t>
      </w:r>
      <w:r>
        <w:rPr>
          <w:lang w:val="en-US"/>
        </w:rPr>
        <w:t xml:space="preserve"> arising</w:t>
      </w:r>
      <w:r w:rsidR="0091748D" w:rsidRPr="0056419C">
        <w:rPr>
          <w:lang w:val="en-US"/>
        </w:rPr>
        <w:t xml:space="preserve"> from </w:t>
      </w:r>
      <w:r>
        <w:rPr>
          <w:lang w:val="en-US"/>
        </w:rPr>
        <w:t xml:space="preserve">fishing </w:t>
      </w:r>
      <w:r w:rsidR="0091748D" w:rsidRPr="0056419C">
        <w:rPr>
          <w:lang w:val="en-US"/>
        </w:rPr>
        <w:t>activit</w:t>
      </w:r>
      <w:r>
        <w:rPr>
          <w:lang w:val="en-US"/>
        </w:rPr>
        <w:t>ies</w:t>
      </w:r>
      <w:r w:rsidRPr="0056419C">
        <w:rPr>
          <w:lang w:val="en-US"/>
        </w:rPr>
        <w:t xml:space="preserve"> </w:t>
      </w:r>
      <w:r>
        <w:rPr>
          <w:lang w:val="en-US"/>
        </w:rPr>
        <w:t>with bottom-contacting gear</w:t>
      </w:r>
    </w:p>
    <w:p w14:paraId="5F505277" w14:textId="344F690C" w:rsidR="0056419C" w:rsidRDefault="0056419C" w:rsidP="0056419C">
      <w:pPr>
        <w:pStyle w:val="ListParagraph"/>
        <w:numPr>
          <w:ilvl w:val="0"/>
          <w:numId w:val="1"/>
        </w:numPr>
        <w:rPr>
          <w:lang w:val="en-US"/>
        </w:rPr>
      </w:pPr>
      <w:r>
        <w:rPr>
          <w:lang w:val="en-US"/>
        </w:rPr>
        <w:t>Assess the</w:t>
      </w:r>
      <w:r w:rsidR="0091748D" w:rsidRPr="0056419C">
        <w:rPr>
          <w:lang w:val="en-US"/>
        </w:rPr>
        <w:t xml:space="preserve"> sensitivity of the ecological </w:t>
      </w:r>
      <w:r>
        <w:rPr>
          <w:lang w:val="en-US"/>
        </w:rPr>
        <w:t>component of the seafloor,</w:t>
      </w:r>
      <w:r w:rsidR="0091748D" w:rsidRPr="0056419C">
        <w:rPr>
          <w:lang w:val="en-US"/>
        </w:rPr>
        <w:t xml:space="preserve"> </w:t>
      </w:r>
      <w:r>
        <w:rPr>
          <w:lang w:val="en-US"/>
        </w:rPr>
        <w:t>based on the longevity of the organisms composing the community</w:t>
      </w:r>
    </w:p>
    <w:p w14:paraId="25CE8A96" w14:textId="657DD3E3" w:rsidR="0091748D" w:rsidRPr="0056419C" w:rsidRDefault="0056419C" w:rsidP="0056419C">
      <w:pPr>
        <w:pStyle w:val="ListParagraph"/>
        <w:numPr>
          <w:ilvl w:val="0"/>
          <w:numId w:val="1"/>
        </w:numPr>
        <w:rPr>
          <w:lang w:val="en-US"/>
        </w:rPr>
      </w:pPr>
      <w:r>
        <w:rPr>
          <w:lang w:val="en-US"/>
        </w:rPr>
        <w:t>O</w:t>
      </w:r>
      <w:r w:rsidR="0091748D" w:rsidRPr="0056419C">
        <w:rPr>
          <w:lang w:val="en-US"/>
        </w:rPr>
        <w:t xml:space="preserve">btain an </w:t>
      </w:r>
      <w:r w:rsidRPr="0056419C">
        <w:rPr>
          <w:lang w:val="en-US"/>
        </w:rPr>
        <w:t xml:space="preserve">evaluation of the impact </w:t>
      </w:r>
      <w:r>
        <w:rPr>
          <w:lang w:val="en-US"/>
        </w:rPr>
        <w:t xml:space="preserve">from fisheries </w:t>
      </w:r>
      <w:r w:rsidRPr="0056419C">
        <w:rPr>
          <w:lang w:val="en-US"/>
        </w:rPr>
        <w:t>(or its reciprocal, an integrity</w:t>
      </w:r>
      <w:r w:rsidR="0091748D" w:rsidRPr="0056419C">
        <w:rPr>
          <w:lang w:val="en-US"/>
        </w:rPr>
        <w:t xml:space="preserve"> index</w:t>
      </w:r>
      <w:r>
        <w:rPr>
          <w:lang w:val="en-US"/>
        </w:rPr>
        <w:t>)</w:t>
      </w:r>
    </w:p>
    <w:p w14:paraId="216D4593" w14:textId="04832425" w:rsidR="0056419C" w:rsidRPr="0056419C" w:rsidRDefault="0056419C" w:rsidP="0056419C">
      <w:pPr>
        <w:pStyle w:val="ListParagraph"/>
        <w:numPr>
          <w:ilvl w:val="0"/>
          <w:numId w:val="1"/>
        </w:numPr>
        <w:rPr>
          <w:lang w:val="en-US"/>
        </w:rPr>
      </w:pPr>
      <w:r w:rsidRPr="0056419C">
        <w:rPr>
          <w:lang w:val="en-US"/>
        </w:rPr>
        <w:t>Identify areas of high fish landings to guide management decisions on spatial fishery restrictions based on trade-offs between conservation objectives and socio-economic considerations.</w:t>
      </w:r>
    </w:p>
    <w:p w14:paraId="67264630" w14:textId="77777777" w:rsidR="00345E8D" w:rsidRDefault="00345E8D" w:rsidP="0056419C">
      <w:pPr>
        <w:rPr>
          <w:lang w:val="en-US"/>
        </w:rPr>
      </w:pPr>
    </w:p>
    <w:p w14:paraId="09A68E16" w14:textId="15CCA6C3" w:rsidR="0056419C" w:rsidRDefault="00345E8D" w:rsidP="0056419C">
      <w:pPr>
        <w:rPr>
          <w:lang w:val="en-US"/>
        </w:rPr>
      </w:pPr>
      <w:r w:rsidRPr="00345E8D">
        <w:rPr>
          <w:lang w:val="en-US"/>
        </w:rPr>
        <w:t xml:space="preserve">The tool itself </w:t>
      </w:r>
      <w:r>
        <w:rPr>
          <w:lang w:val="en-US"/>
        </w:rPr>
        <w:t>is</w:t>
      </w:r>
      <w:r w:rsidRPr="00345E8D">
        <w:rPr>
          <w:lang w:val="en-US"/>
        </w:rPr>
        <w:t xml:space="preserve"> available in the form of a set of R routines hosted by a specific </w:t>
      </w:r>
      <w:proofErr w:type="spellStart"/>
      <w:r w:rsidRPr="00345E8D">
        <w:rPr>
          <w:lang w:val="en-US"/>
        </w:rPr>
        <w:t>github</w:t>
      </w:r>
      <w:proofErr w:type="spellEnd"/>
      <w:r w:rsidRPr="00345E8D">
        <w:rPr>
          <w:lang w:val="en-US"/>
        </w:rPr>
        <w:t xml:space="preserve"> repository online (</w:t>
      </w:r>
      <w:hyperlink r:id="rId6" w:history="1">
        <w:r w:rsidRPr="00345E8D">
          <w:rPr>
            <w:rStyle w:val="Hyperlink"/>
            <w:lang w:val="en-US"/>
          </w:rPr>
          <w:t>https://github.com/frabas/FisheriesImpactTool</w:t>
        </w:r>
      </w:hyperlink>
      <w:r w:rsidRPr="00345E8D">
        <w:rPr>
          <w:lang w:val="en-US"/>
        </w:rPr>
        <w:t>) that can be applied to new sets of fisheries and habitat data to quantitatively estimate the fishing pressure on the seafloor.</w:t>
      </w:r>
    </w:p>
    <w:p w14:paraId="49932BB2" w14:textId="77777777" w:rsidR="00345E8D" w:rsidRDefault="00345E8D" w:rsidP="0056419C">
      <w:pPr>
        <w:rPr>
          <w:lang w:val="en-US"/>
        </w:rPr>
      </w:pPr>
    </w:p>
    <w:p w14:paraId="122C467E" w14:textId="046BDAAE" w:rsidR="0056419C" w:rsidRDefault="0056419C" w:rsidP="0056419C">
      <w:pPr>
        <w:rPr>
          <w:lang w:val="en-US"/>
        </w:rPr>
      </w:pPr>
      <w:r>
        <w:rPr>
          <w:lang w:val="en-US"/>
        </w:rPr>
        <w:t xml:space="preserve">To build this Tool, BalticBOOST reviewed the preliminary version of </w:t>
      </w:r>
      <w:r w:rsidR="00345E8D">
        <w:rPr>
          <w:lang w:val="en-US"/>
        </w:rPr>
        <w:t>a management</w:t>
      </w:r>
      <w:r>
        <w:rPr>
          <w:lang w:val="en-US"/>
        </w:rPr>
        <w:t xml:space="preserve"> </w:t>
      </w:r>
      <w:r w:rsidR="00345E8D">
        <w:rPr>
          <w:lang w:val="en-US"/>
        </w:rPr>
        <w:t>t</w:t>
      </w:r>
      <w:r>
        <w:rPr>
          <w:lang w:val="en-US"/>
        </w:rPr>
        <w:t xml:space="preserve">ool developed under the </w:t>
      </w:r>
      <w:hyperlink r:id="rId7" w:history="1">
        <w:r w:rsidRPr="0056419C">
          <w:rPr>
            <w:rStyle w:val="Hyperlink"/>
            <w:lang w:val="en-US"/>
          </w:rPr>
          <w:t>BALTFIMPA</w:t>
        </w:r>
      </w:hyperlink>
      <w:r>
        <w:rPr>
          <w:lang w:val="en-US"/>
        </w:rPr>
        <w:t xml:space="preserve"> project in HELCOM. This Tool </w:t>
      </w:r>
      <w:r w:rsidR="00E646F2">
        <w:rPr>
          <w:lang w:val="en-US"/>
        </w:rPr>
        <w:t xml:space="preserve">consisted of a matrix of gear/habitat interactions, derived from expert knowledge and literature, and </w:t>
      </w:r>
      <w:r>
        <w:rPr>
          <w:lang w:val="en-US"/>
        </w:rPr>
        <w:t xml:space="preserve">was deemed insufficient and difficult to </w:t>
      </w:r>
      <w:r w:rsidR="00E646F2">
        <w:rPr>
          <w:lang w:val="en-US"/>
        </w:rPr>
        <w:t xml:space="preserve">further </w:t>
      </w:r>
      <w:r>
        <w:rPr>
          <w:lang w:val="en-US"/>
        </w:rPr>
        <w:t xml:space="preserve">implement according to the most recent developments in assessing </w:t>
      </w:r>
      <w:r w:rsidR="00E87BDF">
        <w:rPr>
          <w:lang w:val="en-US"/>
        </w:rPr>
        <w:t>sensitivity of seafloor.</w:t>
      </w:r>
    </w:p>
    <w:p w14:paraId="19131218" w14:textId="77777777" w:rsidR="00E87BDF" w:rsidRDefault="00E87BDF" w:rsidP="0056419C">
      <w:pPr>
        <w:rPr>
          <w:lang w:val="en-US"/>
        </w:rPr>
      </w:pPr>
    </w:p>
    <w:p w14:paraId="427FEE48" w14:textId="49C7D9C7" w:rsidR="0091748D" w:rsidRDefault="0056419C" w:rsidP="0091748D">
      <w:pPr>
        <w:pStyle w:val="Heading2"/>
        <w:rPr>
          <w:lang w:val="en-US"/>
        </w:rPr>
      </w:pPr>
      <w:r w:rsidRPr="0056419C">
        <w:rPr>
          <w:lang w:val="en-US"/>
        </w:rPr>
        <w:t>C</w:t>
      </w:r>
      <w:r>
        <w:rPr>
          <w:lang w:val="en-US"/>
        </w:rPr>
        <w:t>alculating</w:t>
      </w:r>
      <w:r w:rsidR="0091748D" w:rsidRPr="0056419C">
        <w:rPr>
          <w:lang w:val="en-US"/>
        </w:rPr>
        <w:t xml:space="preserve"> pressure</w:t>
      </w:r>
      <w:r w:rsidRPr="0056419C">
        <w:rPr>
          <w:lang w:val="en-US"/>
        </w:rPr>
        <w:t xml:space="preserve"> </w:t>
      </w:r>
      <w:r w:rsidR="0091748D" w:rsidRPr="0056419C">
        <w:rPr>
          <w:lang w:val="en-US"/>
        </w:rPr>
        <w:t xml:space="preserve">from </w:t>
      </w:r>
      <w:r>
        <w:rPr>
          <w:lang w:val="en-US"/>
        </w:rPr>
        <w:t xml:space="preserve">fishing: </w:t>
      </w:r>
      <w:r w:rsidR="0091748D">
        <w:rPr>
          <w:lang w:val="en-US"/>
        </w:rPr>
        <w:t>VMS and mapping of fishing activity</w:t>
      </w:r>
    </w:p>
    <w:p w14:paraId="375060B2" w14:textId="1B633639" w:rsidR="0015389A" w:rsidRPr="0015389A" w:rsidRDefault="00ED3035" w:rsidP="00ED3035">
      <w:pPr>
        <w:rPr>
          <w:lang w:val="en-US"/>
        </w:rPr>
      </w:pPr>
      <w:r w:rsidRPr="0015389A">
        <w:rPr>
          <w:lang w:val="en-US"/>
        </w:rPr>
        <w:t>VMS data provid</w:t>
      </w:r>
      <w:r w:rsidR="0015389A" w:rsidRPr="0015389A">
        <w:rPr>
          <w:lang w:val="en-US"/>
        </w:rPr>
        <w:t>es</w:t>
      </w:r>
      <w:r w:rsidRPr="0015389A">
        <w:rPr>
          <w:lang w:val="en-US"/>
        </w:rPr>
        <w:t xml:space="preserve"> information about the vessel, its position, instantaneous speed and heading</w:t>
      </w:r>
      <w:r w:rsidR="0015389A" w:rsidRPr="0015389A">
        <w:rPr>
          <w:lang w:val="en-US"/>
        </w:rPr>
        <w:t xml:space="preserve">, transmitted </w:t>
      </w:r>
      <w:r w:rsidRPr="0015389A">
        <w:rPr>
          <w:lang w:val="en-US"/>
        </w:rPr>
        <w:t>at regular intervals of approximately 2 hours</w:t>
      </w:r>
      <w:r w:rsidR="0015389A" w:rsidRPr="0015389A">
        <w:rPr>
          <w:lang w:val="en-US"/>
        </w:rPr>
        <w:t>.</w:t>
      </w:r>
      <w:r w:rsidR="0015389A">
        <w:rPr>
          <w:lang w:val="en-US"/>
        </w:rPr>
        <w:t xml:space="preserve"> </w:t>
      </w:r>
      <w:r w:rsidRPr="0015389A">
        <w:rPr>
          <w:lang w:val="en-US"/>
        </w:rPr>
        <w:t>VMS data points can be linked to logbook data in order to get additional information about the ship, the applied gear</w:t>
      </w:r>
      <w:r w:rsidR="0015389A" w:rsidRPr="0015389A">
        <w:rPr>
          <w:lang w:val="en-US"/>
        </w:rPr>
        <w:t xml:space="preserve"> and eventually also the catch.</w:t>
      </w:r>
    </w:p>
    <w:p w14:paraId="13C1B5AB" w14:textId="4823DCEF" w:rsidR="0015389A" w:rsidRPr="0015389A" w:rsidRDefault="0015389A" w:rsidP="0015389A">
      <w:pPr>
        <w:rPr>
          <w:lang w:val="en-US"/>
        </w:rPr>
      </w:pPr>
      <w:r w:rsidRPr="0015389A">
        <w:rPr>
          <w:lang w:val="en-US"/>
        </w:rPr>
        <w:t>Processed d</w:t>
      </w:r>
      <w:r w:rsidR="00ED3035" w:rsidRPr="0015389A">
        <w:rPr>
          <w:lang w:val="en-US"/>
        </w:rPr>
        <w:t>ata, which were assumed to represent fishing activity, were assigned to a 0.05 x 0.05 degree grid, about 15 km</w:t>
      </w:r>
      <w:r w:rsidR="00ED3035" w:rsidRPr="00C030B3">
        <w:rPr>
          <w:vertAlign w:val="superscript"/>
          <w:lang w:val="en-US"/>
          <w:rPrChange w:id="0" w:author="Francois Bastardie" w:date="2017-01-06T11:18:00Z">
            <w:rPr>
              <w:lang w:val="en-US"/>
            </w:rPr>
          </w:rPrChange>
        </w:rPr>
        <w:t>2</w:t>
      </w:r>
      <w:r w:rsidR="00ED3035" w:rsidRPr="0015389A">
        <w:rPr>
          <w:lang w:val="en-US"/>
        </w:rPr>
        <w:t xml:space="preserve"> at 60</w:t>
      </w:r>
      <w:r w:rsidR="00ED3035" w:rsidRPr="00C030B3">
        <w:rPr>
          <w:vertAlign w:val="superscript"/>
          <w:lang w:val="en-US"/>
          <w:rPrChange w:id="1" w:author="Francois Bastardie" w:date="2017-01-06T11:18:00Z">
            <w:rPr>
              <w:lang w:val="en-US"/>
            </w:rPr>
          </w:rPrChange>
        </w:rPr>
        <w:t>o</w:t>
      </w:r>
      <w:r w:rsidR="00ED3035" w:rsidRPr="0015389A">
        <w:rPr>
          <w:lang w:val="en-US"/>
        </w:rPr>
        <w:t xml:space="preserve">N, using the approach of C-square reference (Rees 2003). </w:t>
      </w:r>
    </w:p>
    <w:p w14:paraId="5E04BC68" w14:textId="77777777" w:rsidR="0015389A" w:rsidRPr="0015389A" w:rsidRDefault="0015389A" w:rsidP="0015389A">
      <w:pPr>
        <w:rPr>
          <w:lang w:val="en-US"/>
        </w:rPr>
      </w:pPr>
    </w:p>
    <w:p w14:paraId="327C8F84" w14:textId="0B6F3EAF" w:rsidR="0015389A" w:rsidRPr="0015389A" w:rsidDel="00C030B3" w:rsidRDefault="0015389A" w:rsidP="0015389A">
      <w:pPr>
        <w:rPr>
          <w:del w:id="2" w:author="Francois Bastardie" w:date="2017-01-06T11:20:00Z"/>
          <w:lang w:val="en-US"/>
        </w:rPr>
      </w:pPr>
      <w:r w:rsidRPr="0015389A">
        <w:rPr>
          <w:lang w:val="en-US"/>
        </w:rPr>
        <w:t>In order to calculate swept-area values certain assumptions about the spread of the gear, the extent of bottom contact and the fishing speed of the vessel needed to be made and thus a number of working steps were necessary. Vessel size-gear size relationships developed by the EU FP7 project BENTHIS project (Eigaard et al., 2016) or by the Joint Nature Conservation Committee (JNCC) were used to approximate the bottom contact (e.g. gear width). The swept-area information was additionally aggregated across métiers for each gear class (otter trawl, dredge, demersal seine) with two layers, one for surface abrasion and one for subsurface abrasion (as proportion of the total area swept, see table 2.1 and 2.2)</w:t>
      </w:r>
      <w:ins w:id="3" w:author="Francois Bastardie" w:date="2017-01-06T11:20:00Z">
        <w:r w:rsidR="00C030B3">
          <w:rPr>
            <w:lang w:val="en-US"/>
          </w:rPr>
          <w:t xml:space="preserve">. </w:t>
        </w:r>
      </w:ins>
    </w:p>
    <w:p w14:paraId="6F9A7685" w14:textId="77777777" w:rsidR="0015389A" w:rsidRDefault="0015389A" w:rsidP="0015389A">
      <w:pPr>
        <w:rPr>
          <w:lang w:val="en-US"/>
        </w:rPr>
      </w:pPr>
      <w:r w:rsidRPr="0015389A">
        <w:rPr>
          <w:lang w:val="en-US"/>
        </w:rPr>
        <w:t>To account for varying cell sizes of the GCS WGS84 grid, swept-area values were additionally divided by the grid cell area</w:t>
      </w:r>
    </w:p>
    <w:p w14:paraId="7B1DD9A0" w14:textId="77777777" w:rsidR="00ED3035" w:rsidRPr="00685AFF" w:rsidRDefault="00ED3035" w:rsidP="00ED3035">
      <w:pPr>
        <w:rPr>
          <w:highlight w:val="yellow"/>
          <w:lang w:val="en-US"/>
        </w:rPr>
      </w:pPr>
    </w:p>
    <w:p w14:paraId="74929C6A" w14:textId="40B5DECC" w:rsidR="0091748D" w:rsidRDefault="0056419C" w:rsidP="0056419C">
      <w:pPr>
        <w:pStyle w:val="Heading2"/>
        <w:rPr>
          <w:lang w:val="en-US"/>
        </w:rPr>
      </w:pPr>
      <w:r>
        <w:rPr>
          <w:lang w:val="en-US"/>
        </w:rPr>
        <w:t>Assessing the</w:t>
      </w:r>
      <w:r w:rsidRPr="0056419C">
        <w:rPr>
          <w:lang w:val="en-US"/>
        </w:rPr>
        <w:t xml:space="preserve"> sensitivity of the ecological </w:t>
      </w:r>
      <w:r>
        <w:rPr>
          <w:lang w:val="en-US"/>
        </w:rPr>
        <w:t>component: the longevity approach</w:t>
      </w:r>
    </w:p>
    <w:p w14:paraId="22EFAAD8" w14:textId="77777777" w:rsidR="00E646F2" w:rsidRDefault="00E646F2" w:rsidP="00E646F2">
      <w:pPr>
        <w:rPr>
          <w:lang w:val="en-US"/>
        </w:rPr>
      </w:pPr>
      <w:r>
        <w:rPr>
          <w:lang w:val="en-US"/>
        </w:rPr>
        <w:t>Most other existing tools focus on the definition of sensitivity for the seafloor, as the definition of pressure intensity is assumed to be addressed at the local scale. Thus, a</w:t>
      </w:r>
      <w:r w:rsidRPr="0056419C">
        <w:rPr>
          <w:lang w:val="en-US"/>
        </w:rPr>
        <w:t xml:space="preserve"> review of existing sensitivity assessments and methods for marine habitats was </w:t>
      </w:r>
      <w:r>
        <w:rPr>
          <w:lang w:val="en-US"/>
        </w:rPr>
        <w:t>also completed.</w:t>
      </w:r>
    </w:p>
    <w:p w14:paraId="5F79EBEC" w14:textId="77777777" w:rsidR="00E646F2" w:rsidRDefault="00E646F2" w:rsidP="00E646F2">
      <w:pPr>
        <w:rPr>
          <w:lang w:val="en-US"/>
        </w:rPr>
      </w:pPr>
    </w:p>
    <w:p w14:paraId="635C9333" w14:textId="77777777" w:rsidR="00E646F2" w:rsidRDefault="00E646F2" w:rsidP="00E646F2">
      <w:pPr>
        <w:rPr>
          <w:lang w:val="en-US"/>
        </w:rPr>
      </w:pPr>
      <w:r w:rsidRPr="0056419C">
        <w:rPr>
          <w:lang w:val="en-US"/>
        </w:rPr>
        <w:t>S</w:t>
      </w:r>
      <w:r>
        <w:rPr>
          <w:lang w:val="en-US"/>
        </w:rPr>
        <w:t xml:space="preserve">everal of the </w:t>
      </w:r>
      <w:r w:rsidRPr="0056419C">
        <w:rPr>
          <w:lang w:val="en-US"/>
        </w:rPr>
        <w:t xml:space="preserve">existing methods for sensitivity assessments are qualitative (i.e. categorical information) </w:t>
      </w:r>
      <w:r>
        <w:rPr>
          <w:lang w:val="en-US"/>
        </w:rPr>
        <w:t>and are based on expert judgement, similarly to the BALTFIMPA tool. These are:</w:t>
      </w:r>
    </w:p>
    <w:p w14:paraId="7187FCE4" w14:textId="77777777" w:rsidR="00E646F2" w:rsidRDefault="00E646F2" w:rsidP="00E646F2">
      <w:pPr>
        <w:rPr>
          <w:lang w:val="en-US"/>
        </w:rPr>
      </w:pPr>
    </w:p>
    <w:p w14:paraId="08FDB037" w14:textId="77777777" w:rsidR="00E646F2" w:rsidRDefault="00E646F2" w:rsidP="00E646F2">
      <w:pPr>
        <w:rPr>
          <w:lang w:val="en-US"/>
        </w:rPr>
      </w:pPr>
      <w:r w:rsidRPr="00E87BDF">
        <w:rPr>
          <w:b/>
          <w:lang w:val="en-US"/>
        </w:rPr>
        <w:t>Project MB0102</w:t>
      </w:r>
      <w:r>
        <w:rPr>
          <w:lang w:val="en-US"/>
        </w:rPr>
        <w:br/>
        <w:t>C</w:t>
      </w:r>
      <w:r w:rsidRPr="0056419C">
        <w:rPr>
          <w:lang w:val="en-US"/>
        </w:rPr>
        <w:t>ommissioned in the UK by the Department for Environment, Food and Rural Affairs (Defra) to support the Marine Conservation Zone (MCZ) selection process under the Marine and Coastal Access Act 2009.</w:t>
      </w:r>
      <w:r w:rsidRPr="00E87BDF">
        <w:rPr>
          <w:lang w:val="en-US"/>
        </w:rPr>
        <w:t xml:space="preserve"> </w:t>
      </w:r>
      <w:r w:rsidRPr="0056419C">
        <w:rPr>
          <w:lang w:val="en-US"/>
        </w:rPr>
        <w:t>The sensitivity scores were based on combined scores of resistance (tolerance)1 and resilience (recoverability)2 to a variety of marine pressures measured against pressure benchmarks (</w:t>
      </w:r>
      <w:proofErr w:type="spellStart"/>
      <w:r w:rsidRPr="0056419C">
        <w:rPr>
          <w:lang w:val="en-US"/>
        </w:rPr>
        <w:t>Tillin</w:t>
      </w:r>
      <w:proofErr w:type="spellEnd"/>
      <w:r w:rsidRPr="0056419C">
        <w:rPr>
          <w:lang w:val="en-US"/>
        </w:rPr>
        <w:t xml:space="preserve"> et al., 2010).</w:t>
      </w:r>
      <w:r w:rsidRPr="00E87BDF">
        <w:rPr>
          <w:lang w:val="en-US"/>
        </w:rPr>
        <w:t xml:space="preserve"> </w:t>
      </w:r>
      <w:r w:rsidRPr="0056419C">
        <w:rPr>
          <w:lang w:val="en-US"/>
        </w:rPr>
        <w:t xml:space="preserve">A disadvantage </w:t>
      </w:r>
      <w:r w:rsidRPr="0056419C">
        <w:rPr>
          <w:lang w:val="en-US"/>
        </w:rPr>
        <w:lastRenderedPageBreak/>
        <w:t>is the fact that the magnitude of the pressures are not taken into account, both on spatial and temporal scales and that the benchmark level of the pressure is quite general.</w:t>
      </w:r>
    </w:p>
    <w:p w14:paraId="075DEB5A" w14:textId="77777777" w:rsidR="00E646F2" w:rsidRDefault="00E646F2" w:rsidP="00E646F2">
      <w:pPr>
        <w:rPr>
          <w:lang w:val="en-US"/>
        </w:rPr>
      </w:pPr>
    </w:p>
    <w:p w14:paraId="391A861B" w14:textId="77777777" w:rsidR="00E646F2" w:rsidRDefault="00E646F2" w:rsidP="00E646F2">
      <w:pPr>
        <w:rPr>
          <w:lang w:val="en-US"/>
        </w:rPr>
      </w:pPr>
      <w:r w:rsidRPr="00E87BDF">
        <w:rPr>
          <w:b/>
          <w:lang w:val="en-US"/>
        </w:rPr>
        <w:t>Marine Evidence based Sensitivity Assessments (</w:t>
      </w:r>
      <w:proofErr w:type="spellStart"/>
      <w:r w:rsidRPr="00E87BDF">
        <w:rPr>
          <w:b/>
          <w:lang w:val="en-US"/>
        </w:rPr>
        <w:t>MarESA</w:t>
      </w:r>
      <w:proofErr w:type="spellEnd"/>
      <w:r w:rsidRPr="00E87BDF">
        <w:rPr>
          <w:b/>
          <w:lang w:val="en-US"/>
        </w:rPr>
        <w:t>) and Features Activity Sensitivity Tool (</w:t>
      </w:r>
      <w:proofErr w:type="spellStart"/>
      <w:r w:rsidRPr="00E87BDF">
        <w:rPr>
          <w:b/>
          <w:lang w:val="en-US"/>
        </w:rPr>
        <w:t>FeAST</w:t>
      </w:r>
      <w:proofErr w:type="spellEnd"/>
      <w:proofErr w:type="gramStart"/>
      <w:r w:rsidRPr="00E87BDF">
        <w:rPr>
          <w:b/>
          <w:lang w:val="en-US"/>
        </w:rPr>
        <w:t>)</w:t>
      </w:r>
      <w:proofErr w:type="gramEnd"/>
      <w:r>
        <w:rPr>
          <w:lang w:val="en-US"/>
        </w:rPr>
        <w:br/>
      </w:r>
      <w:proofErr w:type="spellStart"/>
      <w:r>
        <w:rPr>
          <w:lang w:val="en-US"/>
        </w:rPr>
        <w:t>MarESA</w:t>
      </w:r>
      <w:proofErr w:type="spellEnd"/>
      <w:r w:rsidRPr="0056419C">
        <w:rPr>
          <w:lang w:val="en-US"/>
        </w:rPr>
        <w:t xml:space="preserve"> follow</w:t>
      </w:r>
      <w:r>
        <w:rPr>
          <w:lang w:val="en-US"/>
        </w:rPr>
        <w:t>s</w:t>
      </w:r>
      <w:r w:rsidRPr="0056419C">
        <w:rPr>
          <w:lang w:val="en-US"/>
        </w:rPr>
        <w:t xml:space="preserve"> the same method used for MB0102, but with an improved confidence assessment method (Marlin, 2015).</w:t>
      </w:r>
      <w:r w:rsidRPr="00E87BDF">
        <w:rPr>
          <w:lang w:val="en-US"/>
        </w:rPr>
        <w:t xml:space="preserve"> </w:t>
      </w:r>
      <w:r w:rsidRPr="0056419C">
        <w:rPr>
          <w:lang w:val="en-US"/>
        </w:rPr>
        <w:t>A</w:t>
      </w:r>
      <w:r>
        <w:rPr>
          <w:lang w:val="en-US"/>
        </w:rPr>
        <w:t>lso</w:t>
      </w:r>
      <w:r w:rsidRPr="0056419C">
        <w:rPr>
          <w:lang w:val="en-US"/>
        </w:rPr>
        <w:t xml:space="preserve"> similar product to MB0102</w:t>
      </w:r>
      <w:r>
        <w:rPr>
          <w:lang w:val="en-US"/>
        </w:rPr>
        <w:t xml:space="preserve">, </w:t>
      </w:r>
      <w:proofErr w:type="spellStart"/>
      <w:r>
        <w:rPr>
          <w:lang w:val="en-US"/>
        </w:rPr>
        <w:t>FeAST</w:t>
      </w:r>
      <w:proofErr w:type="spellEnd"/>
      <w:r>
        <w:rPr>
          <w:lang w:val="en-US"/>
        </w:rPr>
        <w:t>,</w:t>
      </w:r>
      <w:r w:rsidRPr="0056419C">
        <w:rPr>
          <w:lang w:val="en-US"/>
        </w:rPr>
        <w:t xml:space="preserve"> was developed for Scottish habitats and species as part of the Scottish Marine Protected Area project.</w:t>
      </w:r>
    </w:p>
    <w:p w14:paraId="49978C4E" w14:textId="77777777" w:rsidR="00E646F2" w:rsidRDefault="00E646F2" w:rsidP="00E646F2">
      <w:pPr>
        <w:rPr>
          <w:lang w:val="en-US"/>
        </w:rPr>
      </w:pPr>
    </w:p>
    <w:p w14:paraId="55EE65A6" w14:textId="77777777" w:rsidR="00E646F2" w:rsidRDefault="00E646F2" w:rsidP="00E646F2">
      <w:pPr>
        <w:rPr>
          <w:lang w:val="en-US"/>
        </w:rPr>
      </w:pPr>
      <w:r w:rsidRPr="008D52EF">
        <w:rPr>
          <w:b/>
          <w:lang w:val="en-US"/>
        </w:rPr>
        <w:t>French benthic habitat sensitivity project</w:t>
      </w:r>
      <w:r>
        <w:rPr>
          <w:lang w:val="en-US"/>
        </w:rPr>
        <w:br/>
      </w:r>
      <w:proofErr w:type="gramStart"/>
      <w:r w:rsidRPr="0056419C">
        <w:rPr>
          <w:lang w:val="en-US"/>
        </w:rPr>
        <w:t>This</w:t>
      </w:r>
      <w:proofErr w:type="gramEnd"/>
      <w:r w:rsidRPr="0056419C">
        <w:rPr>
          <w:lang w:val="en-US"/>
        </w:rPr>
        <w:t xml:space="preserve"> </w:t>
      </w:r>
      <w:r>
        <w:rPr>
          <w:lang w:val="en-US"/>
        </w:rPr>
        <w:t xml:space="preserve">ongoing </w:t>
      </w:r>
      <w:r w:rsidRPr="0056419C">
        <w:rPr>
          <w:lang w:val="en-US"/>
        </w:rPr>
        <w:t>project's objective is to produce standardized sensitivity assessments at a national level and to be consistent (insofar as possible) with other equivalent European methodologies</w:t>
      </w:r>
      <w:r>
        <w:rPr>
          <w:lang w:val="en-US"/>
        </w:rPr>
        <w:t>.</w:t>
      </w:r>
      <w:r w:rsidRPr="0056419C">
        <w:rPr>
          <w:lang w:val="en-US"/>
        </w:rPr>
        <w:t xml:space="preserve"> The methodological framework for assessing benthic habitat sensitivity and the assessment results of French Mediterranean habitats’ sensitivity to physical pressures are available online (INPN, 2016).</w:t>
      </w:r>
    </w:p>
    <w:p w14:paraId="35BE7EED" w14:textId="77777777" w:rsidR="00E646F2" w:rsidRDefault="00E646F2" w:rsidP="00E646F2">
      <w:pPr>
        <w:rPr>
          <w:lang w:val="en-US"/>
        </w:rPr>
      </w:pPr>
    </w:p>
    <w:p w14:paraId="681819F8" w14:textId="77777777" w:rsidR="00E646F2" w:rsidRDefault="00E646F2" w:rsidP="00E646F2">
      <w:pPr>
        <w:rPr>
          <w:lang w:val="en-US"/>
        </w:rPr>
      </w:pPr>
      <w:r w:rsidRPr="008D52EF">
        <w:rPr>
          <w:b/>
          <w:lang w:val="en-US"/>
        </w:rPr>
        <w:t>BH3 approach (OSPAR)</w:t>
      </w:r>
      <w:r>
        <w:rPr>
          <w:lang w:val="en-US"/>
        </w:rPr>
        <w:br/>
        <w:t xml:space="preserve">This approach </w:t>
      </w:r>
      <w:r w:rsidRPr="0056419C">
        <w:rPr>
          <w:lang w:val="en-US"/>
        </w:rPr>
        <w:t xml:space="preserve">utilizes the MB0102, </w:t>
      </w:r>
      <w:proofErr w:type="spellStart"/>
      <w:r w:rsidRPr="0056419C">
        <w:rPr>
          <w:lang w:val="en-US"/>
        </w:rPr>
        <w:t>MarESA</w:t>
      </w:r>
      <w:proofErr w:type="spellEnd"/>
      <w:r w:rsidRPr="0056419C">
        <w:rPr>
          <w:lang w:val="en-US"/>
        </w:rPr>
        <w:t xml:space="preserve"> and </w:t>
      </w:r>
      <w:proofErr w:type="spellStart"/>
      <w:r w:rsidRPr="0056419C">
        <w:rPr>
          <w:lang w:val="en-US"/>
        </w:rPr>
        <w:t>ecogroups</w:t>
      </w:r>
      <w:proofErr w:type="spellEnd"/>
      <w:r w:rsidRPr="0056419C">
        <w:rPr>
          <w:lang w:val="en-US"/>
        </w:rPr>
        <w:t xml:space="preserve"> based on characterizing species to categorically score sensitivity assessments at biotope (</w:t>
      </w:r>
      <w:proofErr w:type="spellStart"/>
      <w:r w:rsidRPr="0056419C">
        <w:rPr>
          <w:lang w:val="en-US"/>
        </w:rPr>
        <w:t>Eunis</w:t>
      </w:r>
      <w:proofErr w:type="spellEnd"/>
      <w:r w:rsidRPr="0056419C">
        <w:rPr>
          <w:lang w:val="en-US"/>
        </w:rPr>
        <w:t xml:space="preserve"> level 5), species and broad</w:t>
      </w:r>
      <w:r>
        <w:rPr>
          <w:lang w:val="en-US"/>
        </w:rPr>
        <w:t xml:space="preserve"> </w:t>
      </w:r>
      <w:r w:rsidRPr="0056419C">
        <w:rPr>
          <w:lang w:val="en-US"/>
        </w:rPr>
        <w:t>scale EUNIS Level 3 levels to increase the resolution of the sensitivity data available.</w:t>
      </w:r>
      <w:r>
        <w:rPr>
          <w:lang w:val="en-US"/>
        </w:rPr>
        <w:t xml:space="preserve"> </w:t>
      </w:r>
      <w:r w:rsidRPr="0056419C">
        <w:rPr>
          <w:lang w:val="en-US"/>
        </w:rPr>
        <w:t>For the moment, this approach is in development for the North Sea area and is not yet applicable/operational in all regions</w:t>
      </w:r>
      <w:r>
        <w:rPr>
          <w:lang w:val="en-US"/>
        </w:rPr>
        <w:t>.</w:t>
      </w:r>
    </w:p>
    <w:p w14:paraId="7FA9310E" w14:textId="77777777" w:rsidR="00E646F2" w:rsidRDefault="00E646F2" w:rsidP="00E646F2">
      <w:pPr>
        <w:rPr>
          <w:lang w:val="en-US"/>
        </w:rPr>
      </w:pPr>
    </w:p>
    <w:p w14:paraId="18CBF0DB" w14:textId="2A4ED5D0" w:rsidR="00E646F2" w:rsidRDefault="00E646F2" w:rsidP="00E646F2">
      <w:pPr>
        <w:rPr>
          <w:lang w:val="en-US"/>
        </w:rPr>
      </w:pPr>
      <w:del w:id="4" w:author="Francois Bastardie" w:date="2017-01-06T11:21:00Z">
        <w:r w:rsidRPr="00E646F2" w:rsidDel="00C030B3">
          <w:rPr>
            <w:b/>
            <w:lang w:val="en-US"/>
          </w:rPr>
          <w:delText xml:space="preserve">WKFBI </w:delText>
        </w:r>
      </w:del>
      <w:proofErr w:type="spellStart"/>
      <w:ins w:id="5" w:author="Francois Bastardie" w:date="2017-01-06T11:21:00Z">
        <w:r w:rsidR="00C030B3">
          <w:rPr>
            <w:b/>
            <w:lang w:val="en-US"/>
          </w:rPr>
          <w:t>MarLIN</w:t>
        </w:r>
        <w:proofErr w:type="spellEnd"/>
        <w:r w:rsidR="00C030B3" w:rsidRPr="00E646F2">
          <w:rPr>
            <w:b/>
            <w:lang w:val="en-US"/>
          </w:rPr>
          <w:t xml:space="preserve"> </w:t>
        </w:r>
      </w:ins>
      <w:r w:rsidRPr="00E646F2">
        <w:rPr>
          <w:b/>
          <w:lang w:val="en-US"/>
        </w:rPr>
        <w:t>approach</w:t>
      </w:r>
      <w:r>
        <w:rPr>
          <w:lang w:val="en-US"/>
        </w:rPr>
        <w:br/>
      </w:r>
      <w:proofErr w:type="gramStart"/>
      <w:r>
        <w:rPr>
          <w:lang w:val="en-US"/>
        </w:rPr>
        <w:t>This</w:t>
      </w:r>
      <w:proofErr w:type="gramEnd"/>
      <w:r>
        <w:rPr>
          <w:lang w:val="en-US"/>
        </w:rPr>
        <w:t xml:space="preserve"> method </w:t>
      </w:r>
      <w:r w:rsidRPr="0056419C">
        <w:rPr>
          <w:lang w:val="en-US"/>
        </w:rPr>
        <w:t>us</w:t>
      </w:r>
      <w:r>
        <w:rPr>
          <w:lang w:val="en-US"/>
        </w:rPr>
        <w:t>es</w:t>
      </w:r>
      <w:r w:rsidRPr="0056419C">
        <w:rPr>
          <w:lang w:val="en-US"/>
        </w:rPr>
        <w:t xml:space="preserve"> a categorical scale, like the MB0102 and </w:t>
      </w:r>
      <w:proofErr w:type="spellStart"/>
      <w:r w:rsidRPr="0056419C">
        <w:rPr>
          <w:lang w:val="en-US"/>
        </w:rPr>
        <w:t>MarESA</w:t>
      </w:r>
      <w:proofErr w:type="spellEnd"/>
      <w:r w:rsidRPr="0056419C">
        <w:rPr>
          <w:lang w:val="en-US"/>
        </w:rPr>
        <w:t xml:space="preserve"> methods, to assign sensitivities to the habitats.</w:t>
      </w:r>
      <w:r>
        <w:rPr>
          <w:lang w:val="en-US"/>
        </w:rPr>
        <w:t xml:space="preserve"> </w:t>
      </w:r>
      <w:r w:rsidRPr="0056419C">
        <w:rPr>
          <w:lang w:val="en-US"/>
        </w:rPr>
        <w:t xml:space="preserve">The full method is detailed on the </w:t>
      </w:r>
      <w:hyperlink r:id="rId8" w:history="1">
        <w:proofErr w:type="spellStart"/>
        <w:r w:rsidRPr="00E646F2">
          <w:rPr>
            <w:rStyle w:val="Hyperlink"/>
            <w:lang w:val="en-US"/>
          </w:rPr>
          <w:t>MarLIN</w:t>
        </w:r>
        <w:proofErr w:type="spellEnd"/>
        <w:r w:rsidRPr="00E646F2">
          <w:rPr>
            <w:rStyle w:val="Hyperlink"/>
            <w:lang w:val="en-US"/>
          </w:rPr>
          <w:t xml:space="preserve"> webpage</w:t>
        </w:r>
      </w:hyperlink>
      <w:r>
        <w:rPr>
          <w:lang w:val="en-US"/>
        </w:rPr>
        <w:t>.</w:t>
      </w:r>
    </w:p>
    <w:p w14:paraId="62E3C451" w14:textId="77777777" w:rsidR="00E646F2" w:rsidRDefault="00E646F2" w:rsidP="00E646F2">
      <w:pPr>
        <w:rPr>
          <w:lang w:val="en-US"/>
        </w:rPr>
      </w:pPr>
    </w:p>
    <w:p w14:paraId="56EF518F" w14:textId="77777777" w:rsidR="00E646F2" w:rsidRDefault="00E646F2" w:rsidP="00E646F2">
      <w:pPr>
        <w:rPr>
          <w:lang w:val="en-US"/>
        </w:rPr>
      </w:pPr>
      <w:r>
        <w:rPr>
          <w:lang w:val="en-US"/>
        </w:rPr>
        <w:t>Other methods are more quantitative, these comprise:</w:t>
      </w:r>
    </w:p>
    <w:p w14:paraId="3618B7A3" w14:textId="77777777" w:rsidR="00E646F2" w:rsidRDefault="00E646F2" w:rsidP="00E646F2">
      <w:pPr>
        <w:rPr>
          <w:lang w:val="en-US"/>
        </w:rPr>
      </w:pPr>
    </w:p>
    <w:p w14:paraId="6D49B623" w14:textId="77777777" w:rsidR="00E646F2" w:rsidRDefault="00E646F2" w:rsidP="00E646F2">
      <w:pPr>
        <w:rPr>
          <w:lang w:val="en-US"/>
        </w:rPr>
      </w:pPr>
      <w:r w:rsidRPr="008D52EF">
        <w:rPr>
          <w:b/>
          <w:lang w:val="en-US"/>
        </w:rPr>
        <w:t>BENTHIS</w:t>
      </w:r>
      <w:r>
        <w:rPr>
          <w:lang w:val="en-US"/>
        </w:rPr>
        <w:br/>
      </w:r>
      <w:proofErr w:type="spellStart"/>
      <w:r w:rsidRPr="0056419C">
        <w:rPr>
          <w:lang w:val="en-US"/>
        </w:rPr>
        <w:t>BENTHIS</w:t>
      </w:r>
      <w:proofErr w:type="spellEnd"/>
      <w:r w:rsidRPr="0056419C">
        <w:rPr>
          <w:lang w:val="en-US"/>
        </w:rPr>
        <w:t xml:space="preserve"> </w:t>
      </w:r>
      <w:r>
        <w:rPr>
          <w:lang w:val="en-US"/>
        </w:rPr>
        <w:t xml:space="preserve">uses two approaches to define sensitivity, </w:t>
      </w:r>
      <w:r w:rsidRPr="0056419C">
        <w:rPr>
          <w:lang w:val="en-US"/>
        </w:rPr>
        <w:t>one based on biological trait longevity and one on population dynamics (benthic biomass).</w:t>
      </w:r>
    </w:p>
    <w:p w14:paraId="3FDD5952" w14:textId="77777777" w:rsidR="00E646F2" w:rsidRDefault="00E646F2" w:rsidP="00E646F2">
      <w:pPr>
        <w:rPr>
          <w:lang w:val="en-US"/>
        </w:rPr>
      </w:pPr>
    </w:p>
    <w:p w14:paraId="29B87B54" w14:textId="77777777" w:rsidR="00E646F2" w:rsidRDefault="00E646F2" w:rsidP="00E646F2">
      <w:pPr>
        <w:rPr>
          <w:lang w:val="en-US"/>
        </w:rPr>
      </w:pPr>
      <w:proofErr w:type="spellStart"/>
      <w:r w:rsidRPr="00E646F2">
        <w:rPr>
          <w:b/>
          <w:lang w:val="en-US"/>
        </w:rPr>
        <w:t>Kostylev</w:t>
      </w:r>
      <w:proofErr w:type="spellEnd"/>
      <w:r w:rsidRPr="00E646F2">
        <w:rPr>
          <w:b/>
          <w:lang w:val="en-US"/>
        </w:rPr>
        <w:t>/</w:t>
      </w:r>
      <w:proofErr w:type="spellStart"/>
      <w:r w:rsidRPr="00E646F2">
        <w:rPr>
          <w:b/>
          <w:lang w:val="en-US"/>
        </w:rPr>
        <w:t>Desroy</w:t>
      </w:r>
      <w:proofErr w:type="spellEnd"/>
      <w:r w:rsidRPr="00E646F2">
        <w:rPr>
          <w:b/>
          <w:lang w:val="en-US"/>
        </w:rPr>
        <w:t xml:space="preserve"> approach</w:t>
      </w:r>
      <w:r>
        <w:rPr>
          <w:lang w:val="en-US"/>
        </w:rPr>
        <w:br/>
      </w:r>
      <w:proofErr w:type="gramStart"/>
      <w:r>
        <w:rPr>
          <w:lang w:val="en-US"/>
        </w:rPr>
        <w:t>This</w:t>
      </w:r>
      <w:proofErr w:type="gramEnd"/>
      <w:r>
        <w:rPr>
          <w:lang w:val="en-US"/>
        </w:rPr>
        <w:t xml:space="preserve"> is a</w:t>
      </w:r>
      <w:r w:rsidRPr="0056419C">
        <w:rPr>
          <w:lang w:val="en-US"/>
        </w:rPr>
        <w:t xml:space="preserve"> data driven </w:t>
      </w:r>
      <w:r>
        <w:rPr>
          <w:lang w:val="en-US"/>
        </w:rPr>
        <w:t>approach that uses t</w:t>
      </w:r>
      <w:r w:rsidRPr="0056419C">
        <w:rPr>
          <w:lang w:val="en-US"/>
        </w:rPr>
        <w:t>he "Disturbance" (</w:t>
      </w:r>
      <w:proofErr w:type="spellStart"/>
      <w:r w:rsidRPr="0056419C">
        <w:rPr>
          <w:lang w:val="en-US"/>
        </w:rPr>
        <w:t>Dist</w:t>
      </w:r>
      <w:proofErr w:type="spellEnd"/>
      <w:r>
        <w:rPr>
          <w:lang w:val="en-US"/>
        </w:rPr>
        <w:t>,</w:t>
      </w:r>
      <w:r w:rsidRPr="0056419C">
        <w:rPr>
          <w:lang w:val="en-US"/>
        </w:rPr>
        <w:t xml:space="preserve"> reflect</w:t>
      </w:r>
      <w:r>
        <w:rPr>
          <w:lang w:val="en-US"/>
        </w:rPr>
        <w:t>ing</w:t>
      </w:r>
      <w:r w:rsidRPr="0056419C">
        <w:rPr>
          <w:lang w:val="en-US"/>
        </w:rPr>
        <w:t xml:space="preserve"> the magnitude of change</w:t>
      </w:r>
      <w:r>
        <w:rPr>
          <w:lang w:val="en-US"/>
        </w:rPr>
        <w:t>) and t</w:t>
      </w:r>
      <w:r w:rsidRPr="0056419C">
        <w:rPr>
          <w:lang w:val="en-US"/>
        </w:rPr>
        <w:t>he "Scop</w:t>
      </w:r>
      <w:r>
        <w:rPr>
          <w:lang w:val="en-US"/>
        </w:rPr>
        <w:t>e for Growth" (</w:t>
      </w:r>
      <w:proofErr w:type="spellStart"/>
      <w:r>
        <w:rPr>
          <w:lang w:val="en-US"/>
        </w:rPr>
        <w:t>SfG</w:t>
      </w:r>
      <w:proofErr w:type="spellEnd"/>
      <w:r>
        <w:rPr>
          <w:lang w:val="en-US"/>
        </w:rPr>
        <w:t>,</w:t>
      </w:r>
      <w:r w:rsidRPr="0056419C">
        <w:rPr>
          <w:lang w:val="en-US"/>
        </w:rPr>
        <w:t xml:space="preserve"> environmental stresses inducing a physiological cost to organisms and limiting their growth and reproduction potential</w:t>
      </w:r>
      <w:r>
        <w:rPr>
          <w:lang w:val="en-US"/>
        </w:rPr>
        <w:t xml:space="preserve">) to define sensitivities. Due to the lack of data is </w:t>
      </w:r>
      <w:r w:rsidRPr="0056419C">
        <w:rPr>
          <w:lang w:val="en-US"/>
        </w:rPr>
        <w:t>not directly applicable for the moment.</w:t>
      </w:r>
    </w:p>
    <w:p w14:paraId="25600582" w14:textId="77777777" w:rsidR="00E646F2" w:rsidRDefault="00E646F2" w:rsidP="00E646F2">
      <w:pPr>
        <w:rPr>
          <w:lang w:val="en-US"/>
        </w:rPr>
      </w:pPr>
    </w:p>
    <w:p w14:paraId="6FC00458" w14:textId="77777777" w:rsidR="00E646F2" w:rsidRDefault="00E646F2" w:rsidP="00E646F2">
      <w:pPr>
        <w:rPr>
          <w:lang w:val="en-US"/>
        </w:rPr>
      </w:pPr>
      <w:r>
        <w:rPr>
          <w:lang w:val="en-US"/>
        </w:rPr>
        <w:t>BalticBOOST decided during the first Theme 3 workshop (</w:t>
      </w:r>
      <w:hyperlink r:id="rId9" w:history="1">
        <w:r w:rsidRPr="00060CE2">
          <w:rPr>
            <w:rStyle w:val="Hyperlink"/>
            <w:rFonts w:cs="Calibri"/>
            <w:lang w:val="en-GB"/>
          </w:rPr>
          <w:t>BalticBOOST Theme 3 WS 1-2016</w:t>
        </w:r>
      </w:hyperlink>
      <w:r w:rsidRPr="008D52EF">
        <w:rPr>
          <w:rStyle w:val="Hyperlink"/>
          <w:rFonts w:cs="Calibri"/>
          <w:color w:val="auto"/>
          <w:u w:val="none"/>
          <w:lang w:val="en-GB"/>
        </w:rPr>
        <w:t xml:space="preserve">), and </w:t>
      </w:r>
      <w:r>
        <w:rPr>
          <w:rStyle w:val="Hyperlink"/>
          <w:rFonts w:cs="Calibri"/>
          <w:color w:val="auto"/>
          <w:u w:val="none"/>
          <w:lang w:val="en-GB"/>
        </w:rPr>
        <w:t>after recommendations stemming from ICES WKFBI,</w:t>
      </w:r>
      <w:r w:rsidRPr="008D52EF">
        <w:rPr>
          <w:lang w:val="en-US"/>
        </w:rPr>
        <w:t xml:space="preserve"> </w:t>
      </w:r>
      <w:r>
        <w:rPr>
          <w:lang w:val="en-US"/>
        </w:rPr>
        <w:t xml:space="preserve">to use a quantitative approach rather than a categorical one. The Workshop decided to use the </w:t>
      </w:r>
      <w:r w:rsidRPr="0056419C">
        <w:rPr>
          <w:lang w:val="en-US"/>
        </w:rPr>
        <w:t xml:space="preserve">BENTHIS sensitivity approach </w:t>
      </w:r>
      <w:r>
        <w:rPr>
          <w:lang w:val="en-US"/>
        </w:rPr>
        <w:t>to provide a quantitative estimate based on longevity.</w:t>
      </w:r>
      <w:r w:rsidRPr="008D52EF">
        <w:rPr>
          <w:lang w:val="en-US"/>
        </w:rPr>
        <w:t xml:space="preserve"> </w:t>
      </w:r>
      <w:r>
        <w:rPr>
          <w:lang w:val="en-US"/>
        </w:rPr>
        <w:t xml:space="preserve">This </w:t>
      </w:r>
      <w:r w:rsidRPr="0056419C">
        <w:rPr>
          <w:lang w:val="en-US"/>
        </w:rPr>
        <w:t>approach</w:t>
      </w:r>
      <w:r>
        <w:rPr>
          <w:lang w:val="en-US"/>
        </w:rPr>
        <w:t xml:space="preserve"> was further implemented and applied in BalticBOOST.</w:t>
      </w:r>
    </w:p>
    <w:p w14:paraId="32CB6A32" w14:textId="77777777" w:rsidR="0056419C" w:rsidRDefault="0056419C" w:rsidP="00ED3035">
      <w:pPr>
        <w:rPr>
          <w:lang w:val="en-US"/>
        </w:rPr>
      </w:pPr>
    </w:p>
    <w:p w14:paraId="7F5DBF22" w14:textId="6AA152D1" w:rsidR="00685AFF" w:rsidRPr="00685AFF" w:rsidRDefault="00685AFF" w:rsidP="00685AFF">
      <w:pPr>
        <w:rPr>
          <w:lang w:val="en-US"/>
        </w:rPr>
      </w:pPr>
      <w:r w:rsidRPr="00685AFF">
        <w:rPr>
          <w:lang w:val="en-US"/>
        </w:rPr>
        <w:t xml:space="preserve">The sensitivity of the seabed habitats was estimated for the Western Baltic using the longevity approach developed in BENTHIS WP2 (Eigaard et al. 2016) for organisms characteristic of the communities living in </w:t>
      </w:r>
      <w:proofErr w:type="spellStart"/>
      <w:r w:rsidRPr="00685AFF">
        <w:rPr>
          <w:lang w:val="en-US"/>
        </w:rPr>
        <w:t>Eunis</w:t>
      </w:r>
      <w:proofErr w:type="spellEnd"/>
      <w:r w:rsidRPr="00685AFF">
        <w:rPr>
          <w:lang w:val="en-US"/>
        </w:rPr>
        <w:t xml:space="preserve"> habitats. The main principle of the approach is that if the reciprocal of the trawling intensity, which reflects the average time interval between two successive trawling events, is less than the life span of an organism, the fishing pressure compromises the survival of the organism (Rijnsdorp et al. 2016). In the Tool, sensitivity </w:t>
      </w:r>
      <w:del w:id="6" w:author="Francois Bastardie" w:date="2017-01-06T11:17:00Z">
        <w:r w:rsidRPr="00685AFF" w:rsidDel="00C030B3">
          <w:rPr>
            <w:lang w:val="en-US"/>
          </w:rPr>
          <w:delText xml:space="preserve">was </w:delText>
        </w:r>
      </w:del>
      <w:ins w:id="7" w:author="Francois Bastardie" w:date="2017-01-06T11:17:00Z">
        <w:r w:rsidR="00C030B3">
          <w:rPr>
            <w:lang w:val="en-US"/>
          </w:rPr>
          <w:t>could be</w:t>
        </w:r>
        <w:r w:rsidR="00C030B3" w:rsidRPr="00685AFF">
          <w:rPr>
            <w:lang w:val="en-US"/>
          </w:rPr>
          <w:t xml:space="preserve"> </w:t>
        </w:r>
      </w:ins>
      <w:r w:rsidRPr="00685AFF">
        <w:rPr>
          <w:lang w:val="en-US"/>
        </w:rPr>
        <w:t xml:space="preserve">set using values from the Baltic Sea derived from the recently published </w:t>
      </w:r>
      <w:proofErr w:type="spellStart"/>
      <w:r w:rsidRPr="00685AFF">
        <w:rPr>
          <w:lang w:val="en-US"/>
        </w:rPr>
        <w:t>Gogina</w:t>
      </w:r>
      <w:proofErr w:type="spellEnd"/>
      <w:r w:rsidRPr="00685AFF">
        <w:rPr>
          <w:lang w:val="en-US"/>
        </w:rPr>
        <w:t xml:space="preserve"> et al. (2016) paper.</w:t>
      </w:r>
      <w:bookmarkStart w:id="8" w:name="_GoBack"/>
      <w:bookmarkEnd w:id="8"/>
    </w:p>
    <w:p w14:paraId="37878A84" w14:textId="77777777" w:rsidR="00ED3035" w:rsidRDefault="00ED3035" w:rsidP="00ED3035">
      <w:pPr>
        <w:rPr>
          <w:lang w:val="en-US"/>
        </w:rPr>
      </w:pPr>
    </w:p>
    <w:p w14:paraId="0B0B2D7E" w14:textId="2460ECEA" w:rsidR="00685AFF" w:rsidRDefault="00685AFF" w:rsidP="00685AFF">
      <w:pPr>
        <w:pStyle w:val="Heading2"/>
        <w:rPr>
          <w:lang w:val="en-US"/>
        </w:rPr>
      </w:pPr>
      <w:r>
        <w:rPr>
          <w:lang w:val="en-US"/>
        </w:rPr>
        <w:lastRenderedPageBreak/>
        <w:t>E</w:t>
      </w:r>
      <w:r w:rsidRPr="0056419C">
        <w:rPr>
          <w:lang w:val="en-US"/>
        </w:rPr>
        <w:t xml:space="preserve">valuation of the impact </w:t>
      </w:r>
      <w:r>
        <w:rPr>
          <w:lang w:val="en-US"/>
        </w:rPr>
        <w:t>from fisheries</w:t>
      </w:r>
    </w:p>
    <w:p w14:paraId="24D79332" w14:textId="77777777" w:rsidR="00685AFF" w:rsidRDefault="00685AFF" w:rsidP="00685AFF">
      <w:pPr>
        <w:rPr>
          <w:lang w:val="en-US"/>
        </w:rPr>
      </w:pPr>
      <w:r w:rsidRPr="00C54100">
        <w:rPr>
          <w:lang w:val="en-US"/>
        </w:rPr>
        <w:t xml:space="preserve">The seabed integrity index (SBI) </w:t>
      </w:r>
      <w:r>
        <w:rPr>
          <w:lang w:val="en-US"/>
        </w:rPr>
        <w:t xml:space="preserve">is a proposed measure of the impact of fishing pressure on seabed habitats and </w:t>
      </w:r>
      <w:r w:rsidRPr="00C54100">
        <w:rPr>
          <w:lang w:val="en-US"/>
        </w:rPr>
        <w:t xml:space="preserve">was estimated by </w:t>
      </w:r>
      <w:r>
        <w:rPr>
          <w:lang w:val="en-US"/>
        </w:rPr>
        <w:t>overlaying</w:t>
      </w:r>
      <w:r w:rsidRPr="00C54100">
        <w:rPr>
          <w:lang w:val="en-US"/>
        </w:rPr>
        <w:t xml:space="preserve"> the annual </w:t>
      </w:r>
      <w:r>
        <w:rPr>
          <w:lang w:val="en-US"/>
        </w:rPr>
        <w:t xml:space="preserve">fishing </w:t>
      </w:r>
      <w:r w:rsidRPr="00C54100">
        <w:rPr>
          <w:lang w:val="en-US"/>
        </w:rPr>
        <w:t xml:space="preserve">intensity </w:t>
      </w:r>
      <w:r>
        <w:rPr>
          <w:lang w:val="en-US"/>
        </w:rPr>
        <w:t xml:space="preserve">spatial </w:t>
      </w:r>
      <w:r w:rsidRPr="00C54100">
        <w:rPr>
          <w:lang w:val="en-US"/>
        </w:rPr>
        <w:t xml:space="preserve">estimates with the </w:t>
      </w:r>
      <w:r>
        <w:rPr>
          <w:lang w:val="en-US"/>
        </w:rPr>
        <w:t xml:space="preserve">distribution of habitats, using community specific sensitivities derived from the </w:t>
      </w:r>
      <w:r w:rsidRPr="00C54100">
        <w:rPr>
          <w:lang w:val="en-US"/>
        </w:rPr>
        <w:t>longevity composition of the biomass fro</w:t>
      </w:r>
      <w:r>
        <w:rPr>
          <w:lang w:val="en-US"/>
        </w:rPr>
        <w:t>m a reference (</w:t>
      </w:r>
      <w:proofErr w:type="spellStart"/>
      <w:r>
        <w:rPr>
          <w:lang w:val="en-US"/>
        </w:rPr>
        <w:t>untrawled</w:t>
      </w:r>
      <w:proofErr w:type="spellEnd"/>
      <w:r>
        <w:rPr>
          <w:lang w:val="en-US"/>
        </w:rPr>
        <w:t>) area (</w:t>
      </w:r>
      <w:r w:rsidRPr="00085A01">
        <w:rPr>
          <w:lang w:val="en-US"/>
        </w:rPr>
        <w:t xml:space="preserve">Figure </w:t>
      </w:r>
      <w:r>
        <w:rPr>
          <w:lang w:val="en-US"/>
        </w:rPr>
        <w:t>1).</w:t>
      </w:r>
    </w:p>
    <w:p w14:paraId="7D36B303" w14:textId="77777777" w:rsidR="00685AFF" w:rsidRPr="00C54100" w:rsidRDefault="00685AFF" w:rsidP="00685AFF">
      <w:pPr>
        <w:jc w:val="center"/>
        <w:rPr>
          <w:lang w:val="en-US"/>
        </w:rPr>
      </w:pPr>
      <w:r w:rsidRPr="00C54100">
        <w:rPr>
          <w:noProof/>
          <w:lang w:val="en-GB" w:eastAsia="en-GB"/>
        </w:rPr>
        <w:drawing>
          <wp:inline distT="0" distB="0" distL="0" distR="0" wp14:anchorId="779E5DEA" wp14:editId="1185DE42">
            <wp:extent cx="2966439" cy="3060000"/>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this_sbi_wbaltic.t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6439" cy="3060000"/>
                    </a:xfrm>
                    <a:prstGeom prst="rect">
                      <a:avLst/>
                    </a:prstGeom>
                  </pic:spPr>
                </pic:pic>
              </a:graphicData>
            </a:graphic>
          </wp:inline>
        </w:drawing>
      </w:r>
    </w:p>
    <w:p w14:paraId="367E6FBA" w14:textId="77777777" w:rsidR="00685AFF" w:rsidRPr="00C54100" w:rsidRDefault="00685AFF" w:rsidP="00685AFF">
      <w:pPr>
        <w:rPr>
          <w:i/>
          <w:lang w:val="en-US"/>
        </w:rPr>
      </w:pPr>
      <w:r w:rsidRPr="00085A01">
        <w:rPr>
          <w:i/>
          <w:lang w:val="en-US"/>
        </w:rPr>
        <w:t>Figure 1 -</w:t>
      </w:r>
      <w:r>
        <w:rPr>
          <w:b/>
          <w:i/>
          <w:lang w:val="en-US"/>
        </w:rPr>
        <w:t xml:space="preserve"> </w:t>
      </w:r>
      <w:r w:rsidRPr="00C54100">
        <w:rPr>
          <w:i/>
          <w:lang w:val="en-US"/>
        </w:rPr>
        <w:t>Seabed integrity ind</w:t>
      </w:r>
      <w:r>
        <w:rPr>
          <w:i/>
          <w:lang w:val="en-US"/>
        </w:rPr>
        <w:t>ex</w:t>
      </w:r>
      <w:r w:rsidRPr="00C54100">
        <w:rPr>
          <w:i/>
          <w:lang w:val="en-US"/>
        </w:rPr>
        <w:t xml:space="preserve"> (SBI) values corresponding to the </w:t>
      </w:r>
      <w:r>
        <w:rPr>
          <w:i/>
          <w:lang w:val="en-US"/>
        </w:rPr>
        <w:t>subsurface trawling impacts.</w:t>
      </w:r>
      <w:r w:rsidRPr="00C54100">
        <w:rPr>
          <w:i/>
          <w:lang w:val="en-US"/>
        </w:rPr>
        <w:t xml:space="preserve"> </w:t>
      </w:r>
      <w:r>
        <w:rPr>
          <w:i/>
          <w:lang w:val="en-US"/>
        </w:rPr>
        <w:t>The</w:t>
      </w:r>
      <w:r w:rsidRPr="00C54100">
        <w:rPr>
          <w:i/>
          <w:lang w:val="en-US"/>
        </w:rPr>
        <w:t xml:space="preserve"> seabed integrity </w:t>
      </w:r>
      <w:r>
        <w:rPr>
          <w:i/>
          <w:lang w:val="en-US"/>
        </w:rPr>
        <w:t xml:space="preserve">index is </w:t>
      </w:r>
      <w:r w:rsidRPr="00C54100">
        <w:rPr>
          <w:i/>
          <w:lang w:val="en-US"/>
        </w:rPr>
        <w:t>0</w:t>
      </w:r>
      <w:r>
        <w:rPr>
          <w:i/>
          <w:lang w:val="en-US"/>
        </w:rPr>
        <w:t xml:space="preserve"> when a</w:t>
      </w:r>
      <w:r w:rsidRPr="00C54100">
        <w:rPr>
          <w:i/>
          <w:lang w:val="en-US"/>
        </w:rPr>
        <w:t xml:space="preserve">ll taxa </w:t>
      </w:r>
      <w:r>
        <w:rPr>
          <w:i/>
          <w:lang w:val="en-US"/>
        </w:rPr>
        <w:t xml:space="preserve">are impacted and 1 when </w:t>
      </w:r>
      <w:r w:rsidRPr="00C54100">
        <w:rPr>
          <w:i/>
          <w:lang w:val="en-US"/>
        </w:rPr>
        <w:t>no taxa</w:t>
      </w:r>
      <w:r>
        <w:rPr>
          <w:i/>
          <w:lang w:val="en-US"/>
        </w:rPr>
        <w:t xml:space="preserve"> are </w:t>
      </w:r>
      <w:r w:rsidRPr="00C54100">
        <w:rPr>
          <w:i/>
          <w:lang w:val="en-US"/>
        </w:rPr>
        <w:t xml:space="preserve">impacted. The white areas show grid cells that were </w:t>
      </w:r>
      <w:proofErr w:type="spellStart"/>
      <w:r w:rsidRPr="00C54100">
        <w:rPr>
          <w:i/>
          <w:lang w:val="en-US"/>
        </w:rPr>
        <w:t>untrawled</w:t>
      </w:r>
      <w:proofErr w:type="spellEnd"/>
      <w:r w:rsidRPr="00C54100">
        <w:rPr>
          <w:i/>
          <w:lang w:val="en-US"/>
        </w:rPr>
        <w:t>.</w:t>
      </w:r>
    </w:p>
    <w:p w14:paraId="57AC5461" w14:textId="77777777" w:rsidR="00685AFF" w:rsidRDefault="00685AFF" w:rsidP="00685AFF">
      <w:pPr>
        <w:rPr>
          <w:lang w:val="en-US"/>
        </w:rPr>
      </w:pPr>
    </w:p>
    <w:p w14:paraId="0A1C8AF9" w14:textId="77777777" w:rsidR="00685AFF" w:rsidRPr="00685AFF" w:rsidRDefault="00685AFF" w:rsidP="00685AFF">
      <w:pPr>
        <w:pStyle w:val="Heading2"/>
        <w:rPr>
          <w:lang w:val="en-US"/>
        </w:rPr>
      </w:pPr>
      <w:r w:rsidRPr="00685AFF">
        <w:rPr>
          <w:lang w:val="en-US"/>
        </w:rPr>
        <w:t>Potential fishing pressure mitigation options</w:t>
      </w:r>
    </w:p>
    <w:p w14:paraId="040C159A" w14:textId="253A3C97" w:rsidR="00685AFF" w:rsidRDefault="00685AFF" w:rsidP="00685AFF">
      <w:pPr>
        <w:rPr>
          <w:lang w:val="en-US"/>
        </w:rPr>
      </w:pPr>
      <w:r w:rsidRPr="00685AFF">
        <w:rPr>
          <w:lang w:val="en-US"/>
        </w:rPr>
        <w:t xml:space="preserve">Albeit no direct fishing pressure mitigation measures are proposed (or will be proposed) by BalticBOOST, using the </w:t>
      </w:r>
      <w:r>
        <w:rPr>
          <w:lang w:val="en-US"/>
        </w:rPr>
        <w:t>T</w:t>
      </w:r>
      <w:r w:rsidRPr="00685AFF">
        <w:rPr>
          <w:lang w:val="en-US"/>
        </w:rPr>
        <w:t>ools it will be possible to further explore potential priority areas of interest for management and simulate scenario options.</w:t>
      </w:r>
    </w:p>
    <w:p w14:paraId="020FD959" w14:textId="77777777" w:rsidR="00345E8D" w:rsidRPr="00685AFF" w:rsidRDefault="00345E8D" w:rsidP="00685AFF">
      <w:pPr>
        <w:rPr>
          <w:lang w:val="en-US"/>
        </w:rPr>
      </w:pPr>
    </w:p>
    <w:p w14:paraId="37E3BD63" w14:textId="68AF4EC1" w:rsidR="00685AFF" w:rsidRDefault="00685AFF" w:rsidP="00685AFF">
      <w:pPr>
        <w:rPr>
          <w:lang w:val="en-US"/>
        </w:rPr>
      </w:pPr>
      <w:r w:rsidRPr="00685AFF">
        <w:rPr>
          <w:lang w:val="en-US"/>
        </w:rPr>
        <w:t xml:space="preserve">In particular, the work of ICES evaluated possible alternative scenarios for the reduction of fishing pressure at the national spatial scale, based on benthic community life history traits. Furthermore, with the Tool, a more detailed assessment of target species landings was attempted, which could be used in the future to explore fisheries spatial reallocation options, based on a trade-off between seabed integrity and economic value of landings. Clearly, given the patchy and variable spatial distribution of fisheries, further consideration needs to be given to the </w:t>
      </w:r>
      <w:r>
        <w:rPr>
          <w:lang w:val="en-US"/>
        </w:rPr>
        <w:t>effectiveness of such measures.</w:t>
      </w:r>
    </w:p>
    <w:p w14:paraId="65D9B51B" w14:textId="77777777" w:rsidR="00ED3035" w:rsidRDefault="00CA2EEC" w:rsidP="0091748D">
      <w:pPr>
        <w:pStyle w:val="Heading2"/>
        <w:rPr>
          <w:lang w:val="en-US"/>
        </w:rPr>
      </w:pPr>
      <w:r>
        <w:rPr>
          <w:lang w:val="en-US"/>
        </w:rPr>
        <w:t>The Tool test case(s)</w:t>
      </w:r>
    </w:p>
    <w:p w14:paraId="2E9D8AE8" w14:textId="77777777" w:rsidR="0056419C" w:rsidRDefault="009E2053" w:rsidP="0091748D">
      <w:pPr>
        <w:rPr>
          <w:lang w:val="en-US"/>
        </w:rPr>
      </w:pPr>
      <w:r w:rsidRPr="009E2053">
        <w:rPr>
          <w:lang w:val="en-US"/>
        </w:rPr>
        <w:t xml:space="preserve">Within the Tool </w:t>
      </w:r>
      <w:r w:rsidR="0056419C">
        <w:rPr>
          <w:lang w:val="en-US"/>
        </w:rPr>
        <w:t>development, test maps were produced for the</w:t>
      </w:r>
      <w:r w:rsidRPr="009E2053">
        <w:rPr>
          <w:lang w:val="en-US"/>
        </w:rPr>
        <w:t xml:space="preserve"> Western Baltic. </w:t>
      </w:r>
      <w:r>
        <w:rPr>
          <w:lang w:val="en-US"/>
        </w:rPr>
        <w:t xml:space="preserve">This sea area was selected because it is where the fishing activity utilizing bottom-contacting fishing gear actually takes place (ICES advice to HELCOM 2015). </w:t>
      </w:r>
    </w:p>
    <w:p w14:paraId="38A1CFFA" w14:textId="77777777" w:rsidR="009E2053" w:rsidRPr="009E2053" w:rsidRDefault="009E2053" w:rsidP="0091748D">
      <w:pPr>
        <w:rPr>
          <w:lang w:val="en-US"/>
        </w:rPr>
      </w:pPr>
    </w:p>
    <w:p w14:paraId="32B47C2B" w14:textId="77777777" w:rsidR="00ED3035" w:rsidRDefault="00B74D78" w:rsidP="0091748D">
      <w:pPr>
        <w:rPr>
          <w:lang w:val="en-US"/>
        </w:rPr>
      </w:pPr>
      <w:r w:rsidRPr="009E2053">
        <w:rPr>
          <w:lang w:val="en-US"/>
        </w:rPr>
        <w:t xml:space="preserve">The </w:t>
      </w:r>
      <w:r w:rsidR="009E2053" w:rsidRPr="009E2053">
        <w:rPr>
          <w:lang w:val="en-US"/>
        </w:rPr>
        <w:t>methodology</w:t>
      </w:r>
      <w:r w:rsidR="005944D1">
        <w:rPr>
          <w:lang w:val="en-US"/>
        </w:rPr>
        <w:t xml:space="preserve"> derived from the</w:t>
      </w:r>
      <w:r w:rsidR="009E2053" w:rsidRPr="009E2053">
        <w:rPr>
          <w:lang w:val="en-US"/>
        </w:rPr>
        <w:t xml:space="preserve"> </w:t>
      </w:r>
      <w:r w:rsidR="005944D1" w:rsidRPr="009E2053">
        <w:rPr>
          <w:lang w:val="en-US"/>
        </w:rPr>
        <w:t xml:space="preserve">Tool </w:t>
      </w:r>
      <w:r w:rsidR="009E2053" w:rsidRPr="009E2053">
        <w:rPr>
          <w:lang w:val="en-US"/>
        </w:rPr>
        <w:t xml:space="preserve">to calculate fishing intensity (pressure) </w:t>
      </w:r>
      <w:r w:rsidRPr="009E2053">
        <w:rPr>
          <w:lang w:val="en-US"/>
        </w:rPr>
        <w:t xml:space="preserve">was </w:t>
      </w:r>
      <w:r w:rsidR="009E2053" w:rsidRPr="009E2053">
        <w:rPr>
          <w:lang w:val="en-US"/>
        </w:rPr>
        <w:t xml:space="preserve">also </w:t>
      </w:r>
      <w:r w:rsidRPr="009E2053">
        <w:rPr>
          <w:lang w:val="en-US"/>
        </w:rPr>
        <w:t xml:space="preserve">used </w:t>
      </w:r>
      <w:r w:rsidR="009E2053" w:rsidRPr="009E2053">
        <w:rPr>
          <w:lang w:val="en-US"/>
        </w:rPr>
        <w:t>by all joint</w:t>
      </w:r>
      <w:r w:rsidR="009E2053">
        <w:rPr>
          <w:lang w:val="en-US"/>
        </w:rPr>
        <w:t xml:space="preserve"> WP 3.2/WP 3.1</w:t>
      </w:r>
      <w:r w:rsidR="009E2053" w:rsidRPr="009E2053">
        <w:rPr>
          <w:lang w:val="en-US"/>
        </w:rPr>
        <w:t xml:space="preserve"> test</w:t>
      </w:r>
      <w:r w:rsidR="009E2053">
        <w:rPr>
          <w:lang w:val="en-US"/>
        </w:rPr>
        <w:t xml:space="preserve"> cases to estimate fishing pressure. In the Swedish waters test case, fishing intensity was defined in a radius of 250 m </w:t>
      </w:r>
      <w:r w:rsidR="000A71C1">
        <w:rPr>
          <w:lang w:val="en-US"/>
        </w:rPr>
        <w:t>for the biological sampling point whereas in the Femern belt test case the radius was extended to 1000 m</w:t>
      </w:r>
      <w:r w:rsidR="005944D1">
        <w:rPr>
          <w:lang w:val="en-US"/>
        </w:rPr>
        <w:t>, which could give further insight on the most appropriate spatial scale for these assessments</w:t>
      </w:r>
      <w:r w:rsidR="000A71C1">
        <w:rPr>
          <w:lang w:val="en-US"/>
        </w:rPr>
        <w:t xml:space="preserve">. In both cases, the Tool methodology was applied to </w:t>
      </w:r>
      <w:r w:rsidR="005944D1">
        <w:rPr>
          <w:lang w:val="en-US"/>
        </w:rPr>
        <w:t xml:space="preserve">derive fishing intensity from national VMS databases by </w:t>
      </w:r>
      <w:r w:rsidR="005944D1" w:rsidRPr="005944D1">
        <w:rPr>
          <w:lang w:val="en-US"/>
        </w:rPr>
        <w:t xml:space="preserve">processing the raw VMS data and coupling </w:t>
      </w:r>
      <w:r w:rsidR="005944D1">
        <w:rPr>
          <w:lang w:val="en-US"/>
        </w:rPr>
        <w:t xml:space="preserve">it </w:t>
      </w:r>
      <w:r w:rsidR="005944D1" w:rsidRPr="005944D1">
        <w:rPr>
          <w:lang w:val="en-US"/>
        </w:rPr>
        <w:t>to fishery logbook data and different gears</w:t>
      </w:r>
      <w:r w:rsidR="005944D1">
        <w:rPr>
          <w:lang w:val="en-US"/>
        </w:rPr>
        <w:t xml:space="preserve"> dimension</w:t>
      </w:r>
      <w:r w:rsidR="005944D1" w:rsidRPr="005944D1">
        <w:rPr>
          <w:lang w:val="en-US"/>
        </w:rPr>
        <w:t xml:space="preserve"> estimates.</w:t>
      </w:r>
    </w:p>
    <w:p w14:paraId="510C4900" w14:textId="77777777" w:rsidR="00B74D78" w:rsidRPr="009E2053" w:rsidRDefault="00B74D78" w:rsidP="0091748D">
      <w:pPr>
        <w:rPr>
          <w:lang w:val="en-US"/>
        </w:rPr>
      </w:pPr>
    </w:p>
    <w:p w14:paraId="010B81A1" w14:textId="38B0F47E" w:rsidR="00ED3035" w:rsidRPr="00E646F2" w:rsidRDefault="00E646F2" w:rsidP="0091748D">
      <w:pPr>
        <w:pStyle w:val="Heading2"/>
        <w:rPr>
          <w:lang w:val="en-US"/>
        </w:rPr>
      </w:pPr>
      <w:r w:rsidRPr="00E646F2">
        <w:rPr>
          <w:lang w:val="en-US"/>
        </w:rPr>
        <w:lastRenderedPageBreak/>
        <w:t>T</w:t>
      </w:r>
      <w:r w:rsidR="00ED3035" w:rsidRPr="00E646F2">
        <w:rPr>
          <w:lang w:val="en-US"/>
        </w:rPr>
        <w:t xml:space="preserve">he inventory of </w:t>
      </w:r>
      <w:r w:rsidR="00345E8D">
        <w:rPr>
          <w:lang w:val="en-US"/>
        </w:rPr>
        <w:t xml:space="preserve">fishing </w:t>
      </w:r>
      <w:r w:rsidR="00ED3035" w:rsidRPr="00E646F2">
        <w:rPr>
          <w:lang w:val="en-US"/>
        </w:rPr>
        <w:t>gear and its interactions with seafloor.</w:t>
      </w:r>
    </w:p>
    <w:p w14:paraId="7D15D1D1" w14:textId="772BFF6B" w:rsidR="005944D1" w:rsidRDefault="00345E8D" w:rsidP="00ED3035">
      <w:pPr>
        <w:rPr>
          <w:lang w:val="en-US"/>
        </w:rPr>
      </w:pPr>
      <w:r>
        <w:rPr>
          <w:lang w:val="en-US"/>
        </w:rPr>
        <w:t>T</w:t>
      </w:r>
      <w:r w:rsidR="00CA2EEC">
        <w:rPr>
          <w:lang w:val="en-US"/>
        </w:rPr>
        <w:t>here was no specific work on gear inventory</w:t>
      </w:r>
      <w:r w:rsidRPr="00345E8D">
        <w:rPr>
          <w:lang w:val="en-US"/>
        </w:rPr>
        <w:t xml:space="preserve"> </w:t>
      </w:r>
      <w:r>
        <w:rPr>
          <w:lang w:val="en-US"/>
        </w:rPr>
        <w:t>during the Tool development</w:t>
      </w:r>
      <w:r w:rsidR="00CA2EEC">
        <w:rPr>
          <w:lang w:val="en-US"/>
        </w:rPr>
        <w:t>, as most of it had already been completed in other project. However, an extensive review of the available literature on gear dimensions and interactions with the seafloor is at the basis of the Tool</w:t>
      </w:r>
      <w:r w:rsidR="005944D1">
        <w:rPr>
          <w:lang w:val="en-US"/>
        </w:rPr>
        <w:t>.</w:t>
      </w:r>
    </w:p>
    <w:p w14:paraId="491F2FCE" w14:textId="77777777" w:rsidR="00E353B7" w:rsidRDefault="00E353B7" w:rsidP="00ED3035">
      <w:pPr>
        <w:rPr>
          <w:lang w:val="en-US"/>
        </w:rPr>
      </w:pPr>
    </w:p>
    <w:p w14:paraId="023B9A8C" w14:textId="2D6D5219" w:rsidR="00345E8D" w:rsidDel="00C030B3" w:rsidRDefault="00345E8D" w:rsidP="00ED3035">
      <w:pPr>
        <w:rPr>
          <w:del w:id="9" w:author="Francois Bastardie" w:date="2017-01-06T11:23:00Z"/>
          <w:lang w:val="en-US"/>
        </w:rPr>
      </w:pPr>
      <w:r>
        <w:rPr>
          <w:lang w:val="en-US"/>
        </w:rPr>
        <w:t xml:space="preserve">Most of the detailed work is </w:t>
      </w:r>
      <w:r w:rsidR="005944D1" w:rsidRPr="005944D1">
        <w:rPr>
          <w:lang w:val="en-US"/>
        </w:rPr>
        <w:t xml:space="preserve">described in Bastardie et al. (2010), </w:t>
      </w:r>
      <w:proofErr w:type="spellStart"/>
      <w:r w:rsidR="005944D1" w:rsidRPr="005944D1">
        <w:rPr>
          <w:lang w:val="en-US"/>
        </w:rPr>
        <w:t>Hintzen</w:t>
      </w:r>
      <w:proofErr w:type="spellEnd"/>
      <w:r w:rsidR="005944D1" w:rsidRPr="005944D1">
        <w:rPr>
          <w:lang w:val="en-US"/>
        </w:rPr>
        <w:t xml:space="preserve"> et al. (2012), and </w:t>
      </w:r>
      <w:r>
        <w:rPr>
          <w:lang w:val="en-US"/>
        </w:rPr>
        <w:t xml:space="preserve">further </w:t>
      </w:r>
      <w:r w:rsidR="005944D1" w:rsidRPr="005944D1">
        <w:rPr>
          <w:lang w:val="en-US"/>
        </w:rPr>
        <w:t>combined in Eigaard et al. (2016</w:t>
      </w:r>
      <w:r>
        <w:rPr>
          <w:lang w:val="en-US"/>
        </w:rPr>
        <w:t>a,</w:t>
      </w:r>
      <w:r w:rsidR="005944D1" w:rsidRPr="005944D1">
        <w:rPr>
          <w:lang w:val="en-US"/>
        </w:rPr>
        <w:t>b)</w:t>
      </w:r>
      <w:r>
        <w:rPr>
          <w:lang w:val="en-US"/>
        </w:rPr>
        <w:t>. The output of this work was knowledge on size and impact specific coefficients for each component of the gear.</w:t>
      </w:r>
      <w:ins w:id="10" w:author="Francois Bastardie" w:date="2017-01-06T11:23:00Z">
        <w:r w:rsidR="00C030B3">
          <w:rPr>
            <w:lang w:val="en-US"/>
          </w:rPr>
          <w:t xml:space="preserve"> </w:t>
        </w:r>
      </w:ins>
    </w:p>
    <w:p w14:paraId="785C33F2" w14:textId="7A2C2D4C" w:rsidR="00CA2EEC" w:rsidRDefault="00345E8D" w:rsidP="00ED3035">
      <w:pPr>
        <w:rPr>
          <w:lang w:val="en-US"/>
        </w:rPr>
      </w:pPr>
      <w:r>
        <w:rPr>
          <w:lang w:val="en-US"/>
        </w:rPr>
        <w:t>This information was at the basis of the estimation of gear-specific footprints, which take into account the spatial extent of specific gear use.</w:t>
      </w:r>
    </w:p>
    <w:p w14:paraId="0441CC9E" w14:textId="77777777" w:rsidR="00CA2EEC" w:rsidRDefault="00CA2EEC" w:rsidP="00ED3035">
      <w:pPr>
        <w:rPr>
          <w:lang w:val="en-US"/>
        </w:rPr>
      </w:pPr>
    </w:p>
    <w:p w14:paraId="541C5148" w14:textId="07BE7290" w:rsidR="00ED3035" w:rsidRDefault="00CA2EEC" w:rsidP="00ED3035">
      <w:pPr>
        <w:rPr>
          <w:lang w:val="en-US"/>
        </w:rPr>
      </w:pPr>
      <w:r>
        <w:rPr>
          <w:lang w:val="en-US"/>
        </w:rPr>
        <w:t xml:space="preserve">Gear types were analyzed separately in the Tool, which helped to underline </w:t>
      </w:r>
      <w:r w:rsidRPr="00CA2EEC">
        <w:rPr>
          <w:lang w:val="en-US"/>
        </w:rPr>
        <w:t xml:space="preserve">that otter trawling is the </w:t>
      </w:r>
      <w:r>
        <w:rPr>
          <w:lang w:val="en-US"/>
        </w:rPr>
        <w:t>most widely used gear in the Western Baltic</w:t>
      </w:r>
      <w:ins w:id="11" w:author="Francois Bastardie" w:date="2017-01-06T11:23:00Z">
        <w:r w:rsidR="00C030B3">
          <w:rPr>
            <w:lang w:val="en-US"/>
          </w:rPr>
          <w:t xml:space="preserve"> for vessels larger than 12m (i.e. VMS-</w:t>
        </w:r>
      </w:ins>
      <w:ins w:id="12" w:author="Francois Bastardie" w:date="2017-01-06T11:24:00Z">
        <w:r w:rsidR="00C030B3">
          <w:rPr>
            <w:lang w:val="en-US"/>
          </w:rPr>
          <w:t>equipped</w:t>
        </w:r>
      </w:ins>
      <w:ins w:id="13" w:author="Francois Bastardie" w:date="2017-01-06T11:23:00Z">
        <w:r w:rsidR="00C030B3">
          <w:rPr>
            <w:lang w:val="en-US"/>
          </w:rPr>
          <w:t>)</w:t>
        </w:r>
      </w:ins>
      <w:r w:rsidR="00345E8D">
        <w:rPr>
          <w:lang w:val="en-US"/>
        </w:rPr>
        <w:t xml:space="preserve">. </w:t>
      </w:r>
      <w:r w:rsidRPr="00CA2EEC">
        <w:rPr>
          <w:lang w:val="en-US"/>
        </w:rPr>
        <w:t xml:space="preserve">Demersal seining takes place nearly exclusively in the </w:t>
      </w:r>
      <w:proofErr w:type="spellStart"/>
      <w:r w:rsidRPr="00CA2EEC">
        <w:rPr>
          <w:lang w:val="en-US"/>
        </w:rPr>
        <w:t>Arkona</w:t>
      </w:r>
      <w:proofErr w:type="spellEnd"/>
      <w:r w:rsidRPr="00CA2EEC">
        <w:rPr>
          <w:lang w:val="en-US"/>
        </w:rPr>
        <w:t xml:space="preserve"> Basin, the south-eastern part of Mecklenburg Bight and a small part of western Kattegat</w:t>
      </w:r>
      <w:r w:rsidR="00345E8D">
        <w:rPr>
          <w:lang w:val="en-US"/>
        </w:rPr>
        <w:t>. D</w:t>
      </w:r>
      <w:r w:rsidRPr="00CA2EEC">
        <w:rPr>
          <w:lang w:val="en-US"/>
        </w:rPr>
        <w:t>redging is restricted to Danish fjo</w:t>
      </w:r>
      <w:r w:rsidR="00345E8D">
        <w:rPr>
          <w:lang w:val="en-US"/>
        </w:rPr>
        <w:t>rds, straits and coastal areas.</w:t>
      </w:r>
    </w:p>
    <w:p w14:paraId="314C45B9" w14:textId="77777777" w:rsidR="00345E8D" w:rsidRDefault="00345E8D" w:rsidP="00ED3035">
      <w:pPr>
        <w:rPr>
          <w:lang w:val="en-US"/>
        </w:rPr>
      </w:pPr>
    </w:p>
    <w:p w14:paraId="561B852D" w14:textId="239CA3B6" w:rsidR="00345E8D" w:rsidRPr="00CA2EEC" w:rsidRDefault="00345E8D" w:rsidP="00ED3035">
      <w:pPr>
        <w:rPr>
          <w:lang w:val="en-US"/>
        </w:rPr>
      </w:pPr>
      <w:r>
        <w:rPr>
          <w:lang w:val="en-US"/>
        </w:rPr>
        <w:t xml:space="preserve">No information was available on the specific interactions of each gear with the seafloor of the Baltic Sea, as emerged during the review of the existing scientific literature. However, an estimate of the global interaction is offered through the Tool in the form of the </w:t>
      </w:r>
      <w:r w:rsidRPr="00C54100">
        <w:rPr>
          <w:lang w:val="en-US"/>
        </w:rPr>
        <w:t>seabed integrity index (SBI)</w:t>
      </w:r>
      <w:r>
        <w:rPr>
          <w:lang w:val="en-US"/>
        </w:rPr>
        <w:t>, which takes into account the gear footprint and the seafloor specific sensitivities.</w:t>
      </w:r>
    </w:p>
    <w:p w14:paraId="5D671796" w14:textId="77777777" w:rsidR="00ED3035" w:rsidRDefault="00ED3035" w:rsidP="00ED3035">
      <w:pPr>
        <w:rPr>
          <w:lang w:val="en-US"/>
        </w:rPr>
      </w:pPr>
    </w:p>
    <w:sectPr w:rsidR="00ED3035">
      <w:pgSz w:w="11906" w:h="16838"/>
      <w:pgMar w:top="1417" w:right="1134" w:bottom="1417" w:left="1134"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2BB99B" w15:done="0"/>
  <w15:commentEx w15:paraId="6674EE4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C77FE3"/>
    <w:multiLevelType w:val="hybridMultilevel"/>
    <w:tmpl w:val="07AC90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co Milardi">
    <w15:presenceInfo w15:providerId="AD" w15:userId="S-1-5-21-1200829542-1131642710-1236795852-112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6C2"/>
    <w:rsid w:val="000A71C1"/>
    <w:rsid w:val="0015389A"/>
    <w:rsid w:val="00345E8D"/>
    <w:rsid w:val="0056419C"/>
    <w:rsid w:val="005944D1"/>
    <w:rsid w:val="00685AFF"/>
    <w:rsid w:val="007526E2"/>
    <w:rsid w:val="00771C07"/>
    <w:rsid w:val="008D52EF"/>
    <w:rsid w:val="0091748D"/>
    <w:rsid w:val="009E16C2"/>
    <w:rsid w:val="009E2053"/>
    <w:rsid w:val="00B74D78"/>
    <w:rsid w:val="00C030B3"/>
    <w:rsid w:val="00CA2EEC"/>
    <w:rsid w:val="00E353B7"/>
    <w:rsid w:val="00E646F2"/>
    <w:rsid w:val="00E87BDF"/>
    <w:rsid w:val="00ED3035"/>
    <w:rsid w:val="00FD54F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69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035"/>
    <w:pPr>
      <w:spacing w:after="0" w:line="240" w:lineRule="auto"/>
    </w:pPr>
    <w:rPr>
      <w:rFonts w:ascii="Calibri" w:hAnsi="Calibri" w:cs="Times New Roman"/>
    </w:rPr>
  </w:style>
  <w:style w:type="paragraph" w:styleId="Heading2">
    <w:name w:val="heading 2"/>
    <w:basedOn w:val="Normal"/>
    <w:next w:val="Normal"/>
    <w:link w:val="Heading2Char"/>
    <w:uiPriority w:val="9"/>
    <w:unhideWhenUsed/>
    <w:qFormat/>
    <w:rsid w:val="00ED303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3035"/>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5944D1"/>
    <w:rPr>
      <w:sz w:val="16"/>
      <w:szCs w:val="16"/>
    </w:rPr>
  </w:style>
  <w:style w:type="paragraph" w:styleId="CommentText">
    <w:name w:val="annotation text"/>
    <w:basedOn w:val="Normal"/>
    <w:link w:val="CommentTextChar"/>
    <w:uiPriority w:val="99"/>
    <w:unhideWhenUsed/>
    <w:rsid w:val="005944D1"/>
    <w:rPr>
      <w:sz w:val="20"/>
      <w:szCs w:val="20"/>
    </w:rPr>
  </w:style>
  <w:style w:type="character" w:customStyle="1" w:styleId="CommentTextChar">
    <w:name w:val="Comment Text Char"/>
    <w:basedOn w:val="DefaultParagraphFont"/>
    <w:link w:val="CommentText"/>
    <w:uiPriority w:val="99"/>
    <w:rsid w:val="005944D1"/>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944D1"/>
    <w:rPr>
      <w:b/>
      <w:bCs/>
    </w:rPr>
  </w:style>
  <w:style w:type="character" w:customStyle="1" w:styleId="CommentSubjectChar">
    <w:name w:val="Comment Subject Char"/>
    <w:basedOn w:val="CommentTextChar"/>
    <w:link w:val="CommentSubject"/>
    <w:uiPriority w:val="99"/>
    <w:semiHidden/>
    <w:rsid w:val="005944D1"/>
    <w:rPr>
      <w:rFonts w:ascii="Calibri" w:hAnsi="Calibri" w:cs="Times New Roman"/>
      <w:b/>
      <w:bCs/>
      <w:sz w:val="20"/>
      <w:szCs w:val="20"/>
    </w:rPr>
  </w:style>
  <w:style w:type="paragraph" w:styleId="BalloonText">
    <w:name w:val="Balloon Text"/>
    <w:basedOn w:val="Normal"/>
    <w:link w:val="BalloonTextChar"/>
    <w:uiPriority w:val="99"/>
    <w:semiHidden/>
    <w:unhideWhenUsed/>
    <w:rsid w:val="005944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4D1"/>
    <w:rPr>
      <w:rFonts w:ascii="Segoe UI" w:hAnsi="Segoe UI" w:cs="Segoe UI"/>
      <w:sz w:val="18"/>
      <w:szCs w:val="18"/>
    </w:rPr>
  </w:style>
  <w:style w:type="paragraph" w:styleId="ListParagraph">
    <w:name w:val="List Paragraph"/>
    <w:basedOn w:val="Normal"/>
    <w:uiPriority w:val="34"/>
    <w:qFormat/>
    <w:rsid w:val="0056419C"/>
    <w:pPr>
      <w:ind w:left="720"/>
      <w:contextualSpacing/>
    </w:pPr>
  </w:style>
  <w:style w:type="character" w:styleId="Hyperlink">
    <w:name w:val="Hyperlink"/>
    <w:basedOn w:val="DefaultParagraphFont"/>
    <w:uiPriority w:val="99"/>
    <w:unhideWhenUsed/>
    <w:rsid w:val="0056419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035"/>
    <w:pPr>
      <w:spacing w:after="0" w:line="240" w:lineRule="auto"/>
    </w:pPr>
    <w:rPr>
      <w:rFonts w:ascii="Calibri" w:hAnsi="Calibri" w:cs="Times New Roman"/>
    </w:rPr>
  </w:style>
  <w:style w:type="paragraph" w:styleId="Heading2">
    <w:name w:val="heading 2"/>
    <w:basedOn w:val="Normal"/>
    <w:next w:val="Normal"/>
    <w:link w:val="Heading2Char"/>
    <w:uiPriority w:val="9"/>
    <w:unhideWhenUsed/>
    <w:qFormat/>
    <w:rsid w:val="00ED303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3035"/>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5944D1"/>
    <w:rPr>
      <w:sz w:val="16"/>
      <w:szCs w:val="16"/>
    </w:rPr>
  </w:style>
  <w:style w:type="paragraph" w:styleId="CommentText">
    <w:name w:val="annotation text"/>
    <w:basedOn w:val="Normal"/>
    <w:link w:val="CommentTextChar"/>
    <w:uiPriority w:val="99"/>
    <w:unhideWhenUsed/>
    <w:rsid w:val="005944D1"/>
    <w:rPr>
      <w:sz w:val="20"/>
      <w:szCs w:val="20"/>
    </w:rPr>
  </w:style>
  <w:style w:type="character" w:customStyle="1" w:styleId="CommentTextChar">
    <w:name w:val="Comment Text Char"/>
    <w:basedOn w:val="DefaultParagraphFont"/>
    <w:link w:val="CommentText"/>
    <w:uiPriority w:val="99"/>
    <w:rsid w:val="005944D1"/>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944D1"/>
    <w:rPr>
      <w:b/>
      <w:bCs/>
    </w:rPr>
  </w:style>
  <w:style w:type="character" w:customStyle="1" w:styleId="CommentSubjectChar">
    <w:name w:val="Comment Subject Char"/>
    <w:basedOn w:val="CommentTextChar"/>
    <w:link w:val="CommentSubject"/>
    <w:uiPriority w:val="99"/>
    <w:semiHidden/>
    <w:rsid w:val="005944D1"/>
    <w:rPr>
      <w:rFonts w:ascii="Calibri" w:hAnsi="Calibri" w:cs="Times New Roman"/>
      <w:b/>
      <w:bCs/>
      <w:sz w:val="20"/>
      <w:szCs w:val="20"/>
    </w:rPr>
  </w:style>
  <w:style w:type="paragraph" w:styleId="BalloonText">
    <w:name w:val="Balloon Text"/>
    <w:basedOn w:val="Normal"/>
    <w:link w:val="BalloonTextChar"/>
    <w:uiPriority w:val="99"/>
    <w:semiHidden/>
    <w:unhideWhenUsed/>
    <w:rsid w:val="005944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4D1"/>
    <w:rPr>
      <w:rFonts w:ascii="Segoe UI" w:hAnsi="Segoe UI" w:cs="Segoe UI"/>
      <w:sz w:val="18"/>
      <w:szCs w:val="18"/>
    </w:rPr>
  </w:style>
  <w:style w:type="paragraph" w:styleId="ListParagraph">
    <w:name w:val="List Paragraph"/>
    <w:basedOn w:val="Normal"/>
    <w:uiPriority w:val="34"/>
    <w:qFormat/>
    <w:rsid w:val="0056419C"/>
    <w:pPr>
      <w:ind w:left="720"/>
      <w:contextualSpacing/>
    </w:pPr>
  </w:style>
  <w:style w:type="character" w:styleId="Hyperlink">
    <w:name w:val="Hyperlink"/>
    <w:basedOn w:val="DefaultParagraphFont"/>
    <w:uiPriority w:val="99"/>
    <w:unhideWhenUsed/>
    <w:rsid w:val="005641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82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lin.ac.uk/species/sensitivity_rationale" TargetMode="External"/><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hyperlink" Target="http://www.helcom.fi/Documents/HELCOM%20at%20work/Projects/BALTFIMPA/Generic%20Tool.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rabas/FisheriesImpactToo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tiff"/><Relationship Id="rId4" Type="http://schemas.openxmlformats.org/officeDocument/2006/relationships/settings" Target="settings.xml"/><Relationship Id="rId9" Type="http://schemas.openxmlformats.org/officeDocument/2006/relationships/hyperlink" Target="https://portal.helcom.fi/meetings/BalticBOOST%20Theme%203%20WS%201-2016-362/MeetingDocuments/Outcome%20of%20BalticBOOST%20Theme%203%20WS%201-2016.pdf"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1683</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DTU AQUA</Company>
  <LinksUpToDate>false</LinksUpToDate>
  <CharactersWithSpaces>11255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Milardi</dc:creator>
  <cp:lastModifiedBy>Francois Bastardie</cp:lastModifiedBy>
  <cp:revision>3</cp:revision>
  <dcterms:created xsi:type="dcterms:W3CDTF">2017-01-06T10:25:00Z</dcterms:created>
  <dcterms:modified xsi:type="dcterms:W3CDTF">2017-01-06T10:26:00Z</dcterms:modified>
</cp:coreProperties>
</file>